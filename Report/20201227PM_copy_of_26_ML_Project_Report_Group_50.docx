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lang w:val="en-GB"/>
        </w:rPr>
      </w:pPr>
    </w:p>
    <w:p w14:paraId="730E765A" w14:textId="77777777" w:rsidR="00022868" w:rsidRPr="009210D2" w:rsidRDefault="00022868" w:rsidP="001E0ABD">
      <w:pPr>
        <w:ind w:right="30"/>
        <w:jc w:val="both"/>
        <w:rPr>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lang w:val="en-GB"/>
        </w:rPr>
      </w:pPr>
    </w:p>
    <w:p w14:paraId="1D2ED307" w14:textId="77777777" w:rsidR="00022868" w:rsidRDefault="002F6932" w:rsidP="001E0ABD">
      <w:pPr>
        <w:ind w:right="30"/>
        <w:jc w:val="both"/>
        <w:rPr>
          <w:lang w:val="en-GB"/>
        </w:rPr>
      </w:pPr>
      <w:r w:rsidRPr="009210D2">
        <w:rPr>
          <w:lang w:val="en-GB"/>
        </w:rPr>
        <w:t xml:space="preserve">Group: </w:t>
      </w:r>
    </w:p>
    <w:p w14:paraId="4C166F22" w14:textId="235C0B6B" w:rsidR="00B86838" w:rsidRPr="009210D2" w:rsidRDefault="002F6932" w:rsidP="001E0ABD">
      <w:pPr>
        <w:ind w:right="30"/>
        <w:jc w:val="both"/>
        <w:rPr>
          <w:lang w:val="en-GB"/>
        </w:rPr>
      </w:pPr>
      <w:r w:rsidRPr="009210D2">
        <w:rPr>
          <w:sz w:val="23"/>
          <w:szCs w:val="23"/>
          <w:highlight w:val="white"/>
          <w:lang w:val="en-GB"/>
        </w:rPr>
        <w:t>MAA_202021_50</w:t>
      </w:r>
    </w:p>
    <w:p w14:paraId="13B24771" w14:textId="77777777" w:rsidR="00B86838" w:rsidRPr="009210D2" w:rsidRDefault="00B86838" w:rsidP="001E0ABD">
      <w:pPr>
        <w:ind w:right="30"/>
        <w:jc w:val="both"/>
        <w:rPr>
          <w:lang w:val="en-GB"/>
        </w:rPr>
      </w:pPr>
    </w:p>
    <w:p w14:paraId="396B7698" w14:textId="2F7AD699" w:rsidR="00B86838" w:rsidRPr="009210D2" w:rsidRDefault="002F6932" w:rsidP="001E0ABD">
      <w:pPr>
        <w:ind w:right="30"/>
        <w:jc w:val="both"/>
        <w:rPr>
          <w:b/>
          <w:color w:val="FF0000"/>
          <w:lang w:val="en-GB"/>
        </w:rPr>
      </w:pPr>
      <w:r w:rsidRPr="009210D2">
        <w:rPr>
          <w:lang w:val="en-GB"/>
        </w:rPr>
        <w:t>Group members:</w:t>
      </w:r>
    </w:p>
    <w:p w14:paraId="6AB17610" w14:textId="77777777" w:rsidR="00B86838" w:rsidRPr="009210D2" w:rsidRDefault="002F6932" w:rsidP="001E0ABD">
      <w:pPr>
        <w:ind w:right="30"/>
        <w:jc w:val="both"/>
        <w:rPr>
          <w:lang w:val="en-GB"/>
        </w:rPr>
      </w:pPr>
      <w:r w:rsidRPr="009210D2">
        <w:rPr>
          <w:lang w:val="en-GB"/>
        </w:rPr>
        <w:t>Md. Shawkatul Islam Aziz</w:t>
      </w:r>
    </w:p>
    <w:p w14:paraId="350B43A4" w14:textId="77777777" w:rsidR="00B86838" w:rsidRPr="009210D2" w:rsidRDefault="002F6932" w:rsidP="001E0ABD">
      <w:pPr>
        <w:ind w:right="30"/>
        <w:jc w:val="both"/>
        <w:rPr>
          <w:lang w:val="en-GB"/>
        </w:rPr>
      </w:pPr>
      <w:r w:rsidRPr="009210D2">
        <w:rPr>
          <w:lang w:val="en-GB"/>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Ali Sabbir</w:t>
      </w:r>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rPr>
          <w:lang w:val="en-GB"/>
        </w:rPr>
      </w:pPr>
      <w:r>
        <w:rPr>
          <w:lang w:val="en-GB"/>
        </w:rPr>
        <w:t xml:space="preserve">Link to GitHub repository: </w:t>
      </w:r>
    </w:p>
    <w:p w14:paraId="5FD7ED52" w14:textId="28B5EA89" w:rsidR="00B86838" w:rsidRDefault="00B36934" w:rsidP="001E0ABD">
      <w:pPr>
        <w:ind w:right="30"/>
        <w:jc w:val="both"/>
        <w:rPr>
          <w:lang w:val="en-GB"/>
        </w:rPr>
      </w:pPr>
      <w:hyperlink r:id="rId8" w:history="1">
        <w:r w:rsidR="00A671AD" w:rsidRPr="00955DA2">
          <w:rPr>
            <w:rStyle w:val="Hyperlink"/>
            <w:lang w:val="en-GB"/>
          </w:rPr>
          <w:t>https://github.com/ph1001/Group-Project-Machine-Learning-Group-50</w:t>
        </w:r>
      </w:hyperlink>
    </w:p>
    <w:p w14:paraId="23F77D7E" w14:textId="77777777" w:rsidR="00A671AD" w:rsidRPr="00A671AD" w:rsidRDefault="00A671AD" w:rsidP="001E0ABD">
      <w:pPr>
        <w:ind w:right="30"/>
        <w:jc w:val="both"/>
        <w:rPr>
          <w:lang w:val="en-GB"/>
        </w:rPr>
      </w:pPr>
    </w:p>
    <w:p w14:paraId="79B84551" w14:textId="77777777" w:rsidR="00B86838" w:rsidRPr="009210D2" w:rsidRDefault="00B86838" w:rsidP="001E0ABD">
      <w:pPr>
        <w:ind w:right="30"/>
        <w:jc w:val="both"/>
        <w:rPr>
          <w:lang w:val="en-GB"/>
        </w:rPr>
      </w:pPr>
    </w:p>
    <w:p w14:paraId="2D482F29" w14:textId="77777777" w:rsidR="00B86838" w:rsidRPr="009210D2" w:rsidRDefault="002F6932" w:rsidP="001E0ABD">
      <w:pPr>
        <w:widowControl w:val="0"/>
        <w:ind w:right="30"/>
        <w:jc w:val="both"/>
        <w:rPr>
          <w:lang w:val="en-GB"/>
        </w:rPr>
      </w:pPr>
      <w:r w:rsidRPr="009210D2">
        <w:rPr>
          <w:b/>
          <w:lang w:val="en-GB"/>
        </w:rPr>
        <w:t>Abstract</w:t>
      </w:r>
      <w:r w:rsidRPr="009210D2">
        <w:rPr>
          <w:lang w:val="en-GB"/>
        </w:rPr>
        <w:br/>
      </w:r>
    </w:p>
    <w:p w14:paraId="4545FFC0" w14:textId="77777777" w:rsidR="00B86838" w:rsidRPr="009210D2" w:rsidRDefault="002F6932" w:rsidP="001E0ABD">
      <w:pPr>
        <w:widowControl w:val="0"/>
        <w:ind w:right="30"/>
        <w:jc w:val="both"/>
        <w:rPr>
          <w:highlight w:val="red"/>
          <w:lang w:val="en-GB"/>
        </w:rPr>
      </w:pPr>
      <w:r w:rsidRPr="009210D2">
        <w:rPr>
          <w:highlight w:val="red"/>
          <w:lang w:val="en-GB"/>
        </w:rPr>
        <w:t>((Summarise the introduction))</w:t>
      </w:r>
    </w:p>
    <w:p w14:paraId="29714A02" w14:textId="2807EFAD" w:rsidR="00B86838" w:rsidRPr="009210D2" w:rsidRDefault="002F6932" w:rsidP="001E0ABD">
      <w:pPr>
        <w:ind w:right="30"/>
        <w:jc w:val="both"/>
        <w:rPr>
          <w:lang w:val="en-GB"/>
        </w:rPr>
      </w:pPr>
      <w:r w:rsidRPr="009210D2">
        <w:rPr>
          <w:lang w:val="en-GB"/>
        </w:rPr>
        <w:t xml:space="preserve">This project’s goal is to implement </w:t>
      </w:r>
      <w:r w:rsidR="00022868">
        <w:rPr>
          <w:lang w:val="en-GB"/>
        </w:rPr>
        <w:t>m</w:t>
      </w:r>
      <w:r w:rsidRPr="009210D2">
        <w:rPr>
          <w:lang w:val="en-GB"/>
        </w:rPr>
        <w:t xml:space="preserve">achine </w:t>
      </w:r>
      <w:r w:rsidR="00022868">
        <w:rPr>
          <w:lang w:val="en-GB"/>
        </w:rPr>
        <w:t>l</w:t>
      </w:r>
      <w:r w:rsidRPr="009210D2">
        <w:rPr>
          <w:lang w:val="en-GB"/>
        </w:rPr>
        <w:t xml:space="preserve">earning methods and algorithms for classifying individuals as having an income below or above average. For this, with a training dataset that was provided, multiple </w:t>
      </w:r>
      <w:r w:rsidR="00022868">
        <w:rPr>
          <w:lang w:val="en-GB"/>
        </w:rPr>
        <w:t>methods</w:t>
      </w:r>
      <w:r w:rsidRPr="009210D2">
        <w:rPr>
          <w:lang w:val="en-GB"/>
        </w:rPr>
        <w:t xml:space="preserve"> are implemented and tested.</w:t>
      </w:r>
    </w:p>
    <w:p w14:paraId="7A30FFB9" w14:textId="77777777" w:rsidR="00B86838" w:rsidRPr="009210D2" w:rsidRDefault="00B86838" w:rsidP="001E0ABD">
      <w:pPr>
        <w:ind w:right="30"/>
        <w:jc w:val="both"/>
        <w:rPr>
          <w:lang w:val="en-GB"/>
        </w:rPr>
      </w:pPr>
    </w:p>
    <w:p w14:paraId="44CF439C" w14:textId="77777777" w:rsidR="00B86838" w:rsidRPr="009210D2" w:rsidRDefault="002F6932" w:rsidP="001E0ABD">
      <w:pPr>
        <w:widowControl w:val="0"/>
        <w:ind w:right="30"/>
        <w:jc w:val="both"/>
        <w:rPr>
          <w:lang w:val="en-GB"/>
        </w:rPr>
      </w:pPr>
      <w:r w:rsidRPr="009210D2">
        <w:rPr>
          <w:highlight w:val="red"/>
          <w:lang w:val="en-GB"/>
        </w:rPr>
        <w:t>((Summarise the methodology))</w:t>
      </w:r>
    </w:p>
    <w:p w14:paraId="5E61849F" w14:textId="6B01484F" w:rsidR="00B86838" w:rsidRPr="009210D2" w:rsidRDefault="002F6932" w:rsidP="001E0ABD">
      <w:pPr>
        <w:ind w:right="30"/>
        <w:jc w:val="both"/>
        <w:rPr>
          <w:highlight w:val="red"/>
          <w:lang w:val="en-GB"/>
        </w:rPr>
      </w:pPr>
      <w:r w:rsidRPr="009210D2">
        <w:rPr>
          <w:lang w:val="en-GB"/>
        </w:rPr>
        <w:t>In order to complete the task</w:t>
      </w:r>
      <w:r w:rsidR="00022868">
        <w:rPr>
          <w:lang w:val="en-GB"/>
        </w:rPr>
        <w:t>,</w:t>
      </w:r>
      <w:r w:rsidRPr="009210D2">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lang w:val="en-GB"/>
        </w:rPr>
        <w:t>scaled,</w:t>
      </w:r>
      <w:r w:rsidRPr="009210D2">
        <w:rPr>
          <w:lang w:val="en-GB"/>
        </w:rPr>
        <w:t xml:space="preserve"> and an appropriate subset of the</w:t>
      </w:r>
      <w:r w:rsidR="00532048">
        <w:rPr>
          <w:lang w:val="en-GB"/>
        </w:rPr>
        <w:t xml:space="preserve"> resulting</w:t>
      </w:r>
      <w:r w:rsidRPr="009210D2">
        <w:rPr>
          <w:lang w:val="en-GB"/>
        </w:rPr>
        <w:t xml:space="preserve"> features is selected for further processing. Then,</w:t>
      </w:r>
      <w:r w:rsidR="00022868">
        <w:rPr>
          <w:lang w:val="en-GB"/>
        </w:rPr>
        <w:t xml:space="preserve"> several machine learning algorithms are tested </w:t>
      </w:r>
      <w:r w:rsidR="00532048">
        <w:rPr>
          <w:lang w:val="en-GB"/>
        </w:rPr>
        <w:t>for</w:t>
      </w:r>
      <w:r w:rsidR="00022868">
        <w:rPr>
          <w:lang w:val="en-GB"/>
        </w:rPr>
        <w:t xml:space="preserve"> their fitness for this particular application. This is done by first</w:t>
      </w:r>
      <w:r w:rsidR="00532048">
        <w:rPr>
          <w:lang w:val="en-GB"/>
        </w:rPr>
        <w:t xml:space="preserve"> finding</w:t>
      </w:r>
      <w:r w:rsidR="00532048" w:rsidRPr="00532048">
        <w:rPr>
          <w:lang w:val="en-GB"/>
        </w:rPr>
        <w:t xml:space="preserve"> </w:t>
      </w:r>
      <w:r w:rsidR="00532048">
        <w:rPr>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lang w:val="en-GB"/>
        </w:rPr>
        <w:t xml:space="preserve">. After comparing the performance of the ensemble classifier using three different classifiers types, </w:t>
      </w:r>
      <w:r w:rsidR="00532048">
        <w:rPr>
          <w:lang w:val="en-GB"/>
        </w:rPr>
        <w:t xml:space="preserve">a support vector classifier </w:t>
      </w:r>
      <w:r w:rsidR="00164306">
        <w:rPr>
          <w:lang w:val="en-GB"/>
        </w:rPr>
        <w:t>is selected as</w:t>
      </w:r>
      <w:r w:rsidR="00532048">
        <w:rPr>
          <w:lang w:val="en-GB"/>
        </w:rPr>
        <w:t xml:space="preserve"> the meta classifier.</w:t>
      </w:r>
    </w:p>
    <w:p w14:paraId="5E29B681" w14:textId="77777777" w:rsidR="00B86838" w:rsidRPr="009210D2" w:rsidRDefault="00B86838" w:rsidP="001E0ABD">
      <w:pPr>
        <w:ind w:right="30"/>
        <w:jc w:val="both"/>
        <w:rPr>
          <w:highlight w:val="red"/>
          <w:lang w:val="en-GB"/>
        </w:rPr>
      </w:pPr>
    </w:p>
    <w:p w14:paraId="014B5E8A" w14:textId="77777777" w:rsidR="00B86838" w:rsidRPr="009210D2" w:rsidRDefault="002F6932" w:rsidP="001E0ABD">
      <w:pPr>
        <w:widowControl w:val="0"/>
        <w:ind w:right="30"/>
        <w:jc w:val="both"/>
        <w:rPr>
          <w:highlight w:val="red"/>
          <w:lang w:val="en-GB"/>
        </w:rPr>
      </w:pPr>
      <w:r w:rsidRPr="009210D2">
        <w:rPr>
          <w:highlight w:val="red"/>
          <w:lang w:val="en-GB"/>
        </w:rPr>
        <w:t>((Summarise the Results))</w:t>
      </w:r>
    </w:p>
    <w:p w14:paraId="43768848" w14:textId="77777777" w:rsidR="00B86838" w:rsidRPr="009210D2" w:rsidRDefault="00B86838" w:rsidP="001E0ABD">
      <w:pPr>
        <w:widowControl w:val="0"/>
        <w:ind w:right="30"/>
        <w:jc w:val="both"/>
        <w:rPr>
          <w:highlight w:val="red"/>
          <w:lang w:val="en-GB"/>
        </w:rPr>
      </w:pPr>
    </w:p>
    <w:p w14:paraId="35571C2F" w14:textId="77777777" w:rsidR="00B86838" w:rsidRPr="009210D2" w:rsidRDefault="002F6932" w:rsidP="001E0ABD">
      <w:pPr>
        <w:widowControl w:val="0"/>
        <w:ind w:right="30"/>
        <w:jc w:val="both"/>
        <w:rPr>
          <w:highlight w:val="red"/>
          <w:lang w:val="en-GB"/>
        </w:rPr>
      </w:pPr>
      <w:r w:rsidRPr="009210D2">
        <w:rPr>
          <w:highlight w:val="red"/>
          <w:lang w:val="en-GB"/>
        </w:rPr>
        <w:t>((Summarise the Conclusions))</w:t>
      </w:r>
    </w:p>
    <w:p w14:paraId="69E0F6D6" w14:textId="77777777" w:rsidR="00B86838" w:rsidRPr="009210D2" w:rsidRDefault="00B86838" w:rsidP="001E0ABD">
      <w:pPr>
        <w:widowControl w:val="0"/>
        <w:ind w:right="30"/>
        <w:jc w:val="both"/>
        <w:rPr>
          <w:highlight w:val="red"/>
          <w:lang w:val="en-GB"/>
        </w:rPr>
      </w:pPr>
    </w:p>
    <w:p w14:paraId="42E751A5" w14:textId="77777777" w:rsidR="00B86838" w:rsidRPr="009210D2" w:rsidRDefault="00B86838" w:rsidP="001E0ABD">
      <w:pPr>
        <w:ind w:right="30"/>
        <w:jc w:val="both"/>
        <w:rPr>
          <w:lang w:val="en-GB"/>
        </w:rPr>
      </w:pPr>
    </w:p>
    <w:p w14:paraId="4173B9FB" w14:textId="097FF4AA" w:rsidR="008C4213" w:rsidRPr="009210D2" w:rsidRDefault="008C4213" w:rsidP="001E0ABD">
      <w:pPr>
        <w:widowControl w:val="0"/>
        <w:ind w:right="30"/>
        <w:jc w:val="both"/>
        <w:rPr>
          <w:b/>
          <w:sz w:val="26"/>
          <w:szCs w:val="26"/>
          <w:lang w:val="en-GB"/>
        </w:rPr>
      </w:pPr>
      <w:r w:rsidRPr="009210D2">
        <w:rPr>
          <w:b/>
          <w:sz w:val="26"/>
          <w:szCs w:val="26"/>
          <w:lang w:val="en-GB"/>
        </w:rPr>
        <w:lastRenderedPageBreak/>
        <w:t xml:space="preserve">I. </w:t>
      </w:r>
      <w:r w:rsidR="008723CD" w:rsidRPr="009210D2">
        <w:rPr>
          <w:b/>
          <w:sz w:val="26"/>
          <w:szCs w:val="26"/>
          <w:lang w:val="en-GB"/>
        </w:rPr>
        <w:t>Introduction</w:t>
      </w:r>
    </w:p>
    <w:p w14:paraId="3F340799" w14:textId="1B69B5E4" w:rsidR="00B86838" w:rsidRPr="009210D2" w:rsidRDefault="002F6932" w:rsidP="001E0ABD">
      <w:pPr>
        <w:widowControl w:val="0"/>
        <w:ind w:right="30"/>
        <w:jc w:val="both"/>
        <w:rPr>
          <w:lang w:val="en-GB"/>
        </w:rPr>
      </w:pPr>
      <w:r w:rsidRPr="009210D2">
        <w:rPr>
          <w:lang w:val="en-GB"/>
        </w:rPr>
        <w:t xml:space="preserve"> </w:t>
      </w:r>
      <w:r w:rsidRPr="009210D2">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lang w:val="en-GB"/>
        </w:rPr>
      </w:pPr>
    </w:p>
    <w:p w14:paraId="0A7C75F6" w14:textId="77777777" w:rsidR="00B86838" w:rsidRPr="009210D2" w:rsidRDefault="002F6932" w:rsidP="001E0ABD">
      <w:pPr>
        <w:widowControl w:val="0"/>
        <w:ind w:right="30"/>
        <w:jc w:val="both"/>
        <w:rPr>
          <w:lang w:val="en-GB"/>
        </w:rPr>
      </w:pPr>
      <w:r w:rsidRPr="009210D2">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lang w:val="en-GB"/>
        </w:rPr>
      </w:pPr>
    </w:p>
    <w:p w14:paraId="3E45F88F" w14:textId="77777777" w:rsidR="00B86838" w:rsidRPr="009210D2" w:rsidRDefault="002F6932" w:rsidP="001E0ABD">
      <w:pPr>
        <w:widowControl w:val="0"/>
        <w:ind w:right="30"/>
        <w:jc w:val="both"/>
        <w:rPr>
          <w:lang w:val="en-GB"/>
        </w:rPr>
      </w:pPr>
      <w:r w:rsidRPr="009210D2">
        <w:rPr>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lang w:val="en-GB"/>
        </w:rPr>
      </w:pPr>
    </w:p>
    <w:p w14:paraId="7D4DD04E" w14:textId="1F50C4C5" w:rsidR="008C4213" w:rsidRPr="009210D2" w:rsidRDefault="002F6932" w:rsidP="001E0ABD">
      <w:pPr>
        <w:widowControl w:val="0"/>
        <w:ind w:right="30"/>
        <w:rPr>
          <w:lang w:val="en-GB"/>
        </w:rPr>
      </w:pPr>
      <w:r w:rsidRPr="009210D2">
        <w:rPr>
          <w:b/>
          <w:sz w:val="26"/>
          <w:szCs w:val="26"/>
          <w:lang w:val="en-GB"/>
        </w:rPr>
        <w:t>II.</w:t>
      </w:r>
      <w:r w:rsidR="008723CD" w:rsidRPr="009210D2">
        <w:rPr>
          <w:b/>
          <w:sz w:val="26"/>
          <w:szCs w:val="26"/>
          <w:lang w:val="en-GB"/>
        </w:rPr>
        <w:t xml:space="preserve"> Background</w:t>
      </w:r>
      <w:r w:rsidRPr="009210D2">
        <w:rPr>
          <w:lang w:val="en-GB"/>
        </w:rPr>
        <w:t xml:space="preserve"> </w:t>
      </w:r>
      <w:r w:rsidRPr="009210D2">
        <w:rPr>
          <w:lang w:val="en-GB"/>
        </w:rPr>
        <w:br/>
      </w:r>
    </w:p>
    <w:p w14:paraId="20D1E9D6" w14:textId="51567831" w:rsidR="00B86838" w:rsidRPr="009210D2" w:rsidRDefault="002F6932" w:rsidP="001E0ABD">
      <w:pPr>
        <w:widowControl w:val="0"/>
        <w:ind w:right="30"/>
        <w:jc w:val="both"/>
        <w:rPr>
          <w:lang w:val="en-GB"/>
        </w:rPr>
      </w:pPr>
      <w:r w:rsidRPr="009210D2">
        <w:rPr>
          <w:lang w:val="en-GB"/>
        </w:rPr>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lang w:val="en-GB"/>
        </w:rPr>
      </w:pPr>
    </w:p>
    <w:p w14:paraId="2E8C19E4" w14:textId="4FCA0C1B" w:rsidR="008D6074" w:rsidRPr="009210D2" w:rsidRDefault="002F6932" w:rsidP="001E0ABD">
      <w:pPr>
        <w:rPr>
          <w:bCs/>
          <w:color w:val="202124"/>
          <w:highlight w:val="white"/>
          <w:lang w:val="en-GB"/>
        </w:rPr>
      </w:pPr>
      <w:r w:rsidRPr="009210D2">
        <w:rPr>
          <w:bCs/>
          <w:color w:val="202124"/>
          <w:highlight w:val="white"/>
          <w:lang w:val="en-GB"/>
        </w:rPr>
        <w:t xml:space="preserve">Support Vector </w:t>
      </w:r>
      <w:r w:rsidR="008723CD" w:rsidRPr="009210D2">
        <w:rPr>
          <w:bCs/>
          <w:color w:val="202124"/>
          <w:highlight w:val="white"/>
          <w:lang w:val="en-GB"/>
        </w:rPr>
        <w:t>Classification</w:t>
      </w:r>
      <w:r w:rsidR="008D6074" w:rsidRPr="009210D2">
        <w:rPr>
          <w:bCs/>
          <w:color w:val="202124"/>
          <w:highlight w:val="white"/>
          <w:lang w:val="en-GB"/>
        </w:rPr>
        <w:t>:</w:t>
      </w:r>
    </w:p>
    <w:p w14:paraId="74C18B4B" w14:textId="19E56DB3" w:rsidR="008723CD" w:rsidRPr="009210D2" w:rsidRDefault="008723CD" w:rsidP="001E0ABD">
      <w:pPr>
        <w:rPr>
          <w:color w:val="202124"/>
          <w:highlight w:val="white"/>
          <w:lang w:val="en-GB"/>
        </w:rPr>
      </w:pPr>
      <w:r w:rsidRPr="009210D2">
        <w:rPr>
          <w:color w:val="202124"/>
          <w:highlight w:val="white"/>
          <w:lang w:val="en-GB"/>
        </w:rPr>
        <w:t>“</w:t>
      </w:r>
      <w:r w:rsidR="002F6932" w:rsidRPr="009210D2">
        <w:rPr>
          <w:color w:val="202124"/>
          <w:highlight w:val="white"/>
          <w:lang w:val="en-GB"/>
        </w:rPr>
        <w:t>Support vector machine</w:t>
      </w:r>
      <w:r w:rsidRPr="009210D2">
        <w:rPr>
          <w:color w:val="202124"/>
          <w:highlight w:val="white"/>
          <w:lang w:val="en-GB"/>
        </w:rPr>
        <w:t>”</w:t>
      </w:r>
      <w:r w:rsidR="002F6932" w:rsidRPr="009210D2">
        <w:rPr>
          <w:color w:val="202124"/>
          <w:highlight w:val="white"/>
          <w:lang w:val="en-GB"/>
        </w:rPr>
        <w:t xml:space="preserve"> (SVM) </w:t>
      </w:r>
      <w:r w:rsidRPr="009210D2">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lang w:val="en-GB"/>
        </w:rPr>
        <w:t>define</w:t>
      </w:r>
      <w:r w:rsidRPr="009210D2">
        <w:rPr>
          <w:color w:val="202124"/>
          <w:highlight w:val="white"/>
          <w:lang w:val="en-GB"/>
        </w:rPr>
        <w:t xml:space="preserve"> a hyperplane in the n-dimensional</w:t>
      </w:r>
      <w:r w:rsidR="004D7380" w:rsidRPr="009210D2">
        <w:rPr>
          <w:color w:val="202124"/>
          <w:highlight w:val="white"/>
          <w:lang w:val="en-GB"/>
        </w:rPr>
        <w:t xml:space="preserve"> </w:t>
      </w:r>
      <w:r w:rsidRPr="009210D2">
        <w:rPr>
          <w:color w:val="202124"/>
          <w:highlight w:val="white"/>
          <w:lang w:val="en-GB"/>
        </w:rPr>
        <w:t>space containing the training data points</w:t>
      </w:r>
      <w:r w:rsidR="004D7380" w:rsidRPr="009210D2">
        <w:rPr>
          <w:rStyle w:val="FootnoteReference"/>
          <w:color w:val="202124"/>
          <w:highlight w:val="white"/>
          <w:lang w:val="en-GB"/>
        </w:rPr>
        <w:footnoteReference w:id="1"/>
      </w:r>
      <w:r w:rsidRPr="009210D2">
        <w:rPr>
          <w:color w:val="202124"/>
          <w:highlight w:val="white"/>
          <w:lang w:val="en-GB"/>
        </w:rPr>
        <w:t xml:space="preserve">, that </w:t>
      </w:r>
      <w:r w:rsidR="00D54ABB" w:rsidRPr="009210D2">
        <w:rPr>
          <w:color w:val="202124"/>
          <w:highlight w:val="white"/>
          <w:lang w:val="en-GB"/>
        </w:rPr>
        <w:t>separates the different classes in the target variable</w:t>
      </w:r>
      <w:r w:rsidR="00DA500A" w:rsidRPr="009210D2">
        <w:rPr>
          <w:rStyle w:val="FootnoteReference"/>
          <w:color w:val="202124"/>
          <w:highlight w:val="white"/>
          <w:lang w:val="en-GB"/>
        </w:rPr>
        <w:footnoteReference w:id="2"/>
      </w:r>
      <w:r w:rsidR="007C13C7" w:rsidRPr="009210D2">
        <w:rPr>
          <w:color w:val="202124"/>
          <w:highlight w:val="white"/>
          <w:lang w:val="en-GB"/>
        </w:rPr>
        <w:t>.</w:t>
      </w:r>
      <w:r w:rsidR="001E0ABD" w:rsidRPr="009210D2">
        <w:rPr>
          <w:color w:val="202124"/>
          <w:highlight w:val="white"/>
          <w:lang w:val="en-GB"/>
        </w:rPr>
        <w:t xml:space="preserve"> In case </w:t>
      </w:r>
      <w:r w:rsidR="004369AC" w:rsidRPr="009210D2">
        <w:rPr>
          <w:color w:val="202124"/>
          <w:highlight w:val="white"/>
          <w:lang w:val="en-GB"/>
        </w:rPr>
        <w:t xml:space="preserve">of a </w:t>
      </w:r>
      <w:r w:rsidR="001E0ABD" w:rsidRPr="009210D2">
        <w:rPr>
          <w:color w:val="202124"/>
          <w:highlight w:val="white"/>
          <w:lang w:val="en-GB"/>
        </w:rPr>
        <w:t>linearly separable</w:t>
      </w:r>
      <w:r w:rsidR="004369AC" w:rsidRPr="009210D2">
        <w:rPr>
          <w:color w:val="202124"/>
          <w:highlight w:val="white"/>
          <w:lang w:val="en-GB"/>
        </w:rPr>
        <w:t xml:space="preserve"> dataset</w:t>
      </w:r>
      <w:r w:rsidR="001E0ABD" w:rsidRPr="009210D2">
        <w:rPr>
          <w:color w:val="202124"/>
          <w:highlight w:val="white"/>
          <w:lang w:val="en-GB"/>
        </w:rPr>
        <w:t xml:space="preserve">, meaning that a hyperplane can be </w:t>
      </w:r>
      <w:r w:rsidR="004369AC" w:rsidRPr="009210D2">
        <w:rPr>
          <w:color w:val="202124"/>
          <w:highlight w:val="white"/>
          <w:lang w:val="en-GB"/>
        </w:rPr>
        <w:t>defined</w:t>
      </w:r>
      <w:r w:rsidR="001E0ABD" w:rsidRPr="009210D2">
        <w:rPr>
          <w:color w:val="2021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lang w:val="en-GB"/>
        </w:rPr>
        <w:t xml:space="preserve">border that </w:t>
      </w:r>
      <w:r w:rsidR="004369AC" w:rsidRPr="009210D2">
        <w:rPr>
          <w:color w:val="202124"/>
          <w:highlight w:val="white"/>
          <w:lang w:val="en-GB"/>
        </w:rPr>
        <w:t xml:space="preserve">separates the two classes and that </w:t>
      </w:r>
      <w:r w:rsidR="00382914" w:rsidRPr="009210D2">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lang w:val="en-GB"/>
        </w:rPr>
        <w:t>imagined</w:t>
      </w:r>
      <w:r w:rsidR="00382914" w:rsidRPr="009210D2">
        <w:rPr>
          <w:color w:val="202124"/>
          <w:highlight w:val="white"/>
          <w:lang w:val="en-GB"/>
        </w:rPr>
        <w:t xml:space="preserve"> as a channel or street separating the dataset, this is also called the “widest street approach”. In</w:t>
      </w:r>
      <w:r w:rsidR="004369AC" w:rsidRPr="009210D2">
        <w:rPr>
          <w:color w:val="202124"/>
          <w:highlight w:val="white"/>
          <w:lang w:val="en-GB"/>
        </w:rPr>
        <w:t xml:space="preserve"> </w:t>
      </w:r>
      <w:r w:rsidR="00382914" w:rsidRPr="009210D2">
        <w:rPr>
          <w:color w:val="202124"/>
          <w:highlight w:val="white"/>
          <w:lang w:val="en-GB"/>
        </w:rPr>
        <w:t xml:space="preserve">case </w:t>
      </w:r>
      <w:r w:rsidR="004369AC" w:rsidRPr="009210D2">
        <w:rPr>
          <w:color w:val="202124"/>
          <w:highlight w:val="white"/>
          <w:lang w:val="en-GB"/>
        </w:rPr>
        <w:t>of a non-</w:t>
      </w:r>
      <w:r w:rsidR="00382914" w:rsidRPr="009210D2">
        <w:rPr>
          <w:color w:val="202124"/>
          <w:highlight w:val="white"/>
          <w:lang w:val="en-GB"/>
        </w:rPr>
        <w:t>linearly</w:t>
      </w:r>
      <w:r w:rsidR="004369AC" w:rsidRPr="009210D2">
        <w:rPr>
          <w:color w:val="202124"/>
          <w:highlight w:val="white"/>
          <w:lang w:val="en-GB"/>
        </w:rPr>
        <w:t xml:space="preserve"> </w:t>
      </w:r>
      <w:r w:rsidR="00382914" w:rsidRPr="009210D2">
        <w:rPr>
          <w:color w:val="202124"/>
          <w:highlight w:val="white"/>
          <w:lang w:val="en-GB"/>
        </w:rPr>
        <w:t>separable</w:t>
      </w:r>
      <w:r w:rsidR="004369AC" w:rsidRPr="009210D2">
        <w:rPr>
          <w:color w:val="202124"/>
          <w:highlight w:val="white"/>
          <w:lang w:val="en-GB"/>
        </w:rPr>
        <w:t xml:space="preserve"> dataset</w:t>
      </w:r>
      <w:r w:rsidR="00382914" w:rsidRPr="009210D2">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lang w:val="en-GB"/>
        </w:rPr>
        <w:t>7.1.1 in [3])</w:t>
      </w:r>
      <w:r w:rsidR="00382914" w:rsidRPr="009210D2">
        <w:rPr>
          <w:color w:val="202124"/>
          <w:highlight w:val="white"/>
          <w:lang w:val="en-GB"/>
        </w:rPr>
        <w:t xml:space="preserve">. In applications, where the dataset contains patterns where a hyperplane is not able to create a satisfactory division, such as </w:t>
      </w:r>
      <w:r w:rsidR="004369AC" w:rsidRPr="009210D2">
        <w:rPr>
          <w:color w:val="202124"/>
          <w:highlight w:val="white"/>
          <w:lang w:val="en-GB"/>
        </w:rPr>
        <w:t>when a</w:t>
      </w:r>
      <w:r w:rsidR="00382914" w:rsidRPr="009210D2">
        <w:rPr>
          <w:color w:val="202124"/>
          <w:highlight w:val="white"/>
          <w:lang w:val="en-GB"/>
        </w:rPr>
        <w:t xml:space="preserve"> ring of points of one class surround</w:t>
      </w:r>
      <w:r w:rsidR="004369AC" w:rsidRPr="009210D2">
        <w:rPr>
          <w:color w:val="202124"/>
          <w:highlight w:val="white"/>
          <w:lang w:val="en-GB"/>
        </w:rPr>
        <w:t xml:space="preserve">s </w:t>
      </w:r>
      <w:r w:rsidR="00382914" w:rsidRPr="009210D2">
        <w:rPr>
          <w:color w:val="202124"/>
          <w:highlight w:val="white"/>
          <w:lang w:val="en-GB"/>
        </w:rPr>
        <w:t xml:space="preserve">a cluster of points of the other class, the n-dimensional space of the datapoints can </w:t>
      </w:r>
      <w:r w:rsidR="00382914" w:rsidRPr="009210D2">
        <w:rPr>
          <w:color w:val="2021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lang w:val="en-GB"/>
        </w:rPr>
      </w:pPr>
    </w:p>
    <w:p w14:paraId="7BD3F020" w14:textId="0BB026A5" w:rsidR="00B86838" w:rsidRPr="009210D2" w:rsidRDefault="002F6932" w:rsidP="001E0ABD">
      <w:pPr>
        <w:rPr>
          <w:bCs/>
          <w:color w:val="202124"/>
          <w:highlight w:val="white"/>
          <w:lang w:val="en-GB"/>
        </w:rPr>
      </w:pPr>
      <w:r w:rsidRPr="009210D2">
        <w:rPr>
          <w:bCs/>
          <w:color w:val="202124"/>
          <w:highlight w:val="white"/>
          <w:lang w:val="en-GB"/>
        </w:rPr>
        <w:t>Random Oversampling</w:t>
      </w:r>
      <w:r w:rsidR="00E335E6" w:rsidRPr="009210D2">
        <w:rPr>
          <w:bCs/>
          <w:color w:val="202124"/>
          <w:highlight w:val="white"/>
          <w:lang w:val="en-GB"/>
        </w:rPr>
        <w:t>:</w:t>
      </w:r>
    </w:p>
    <w:p w14:paraId="0CAFF65C" w14:textId="095E657D" w:rsidR="00B86838" w:rsidRPr="009210D2" w:rsidRDefault="002F6932" w:rsidP="001E0ABD">
      <w:pPr>
        <w:rPr>
          <w:color w:val="202124"/>
          <w:highlight w:val="white"/>
          <w:lang w:val="en-GB"/>
        </w:rPr>
      </w:pPr>
      <w:r w:rsidRPr="009210D2">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lang w:val="en-GB"/>
        </w:rPr>
        <w:t>n_small</w:t>
      </w:r>
      <w:proofErr w:type="spellEnd"/>
      <w:r w:rsidRPr="009210D2">
        <w:rPr>
          <w:color w:val="202124"/>
          <w:highlight w:val="white"/>
          <w:lang w:val="en-GB"/>
        </w:rPr>
        <w:t xml:space="preserve"> = a * </w:t>
      </w:r>
      <w:proofErr w:type="spellStart"/>
      <w:r w:rsidRPr="009210D2">
        <w:rPr>
          <w:color w:val="202124"/>
          <w:highlight w:val="white"/>
          <w:lang w:val="en-GB"/>
        </w:rPr>
        <w:t>n_large</w:t>
      </w:r>
      <w:proofErr w:type="spellEnd"/>
      <w:r w:rsidRPr="009210D2">
        <w:rPr>
          <w:color w:val="202124"/>
          <w:highlight w:val="white"/>
          <w:lang w:val="en-GB"/>
        </w:rPr>
        <w:t xml:space="preserve">,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IR, </w:t>
      </w:r>
      <w:r w:rsidRPr="009210D2">
        <w:rPr>
          <w:color w:val="202124"/>
          <w:highlight w:val="white"/>
          <w:lang w:val="en-GB"/>
        </w:rPr>
        <w:t xml:space="preserve">a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(0,1], </w:t>
      </w:r>
      <w:r w:rsidRPr="009210D2">
        <w:rPr>
          <w:color w:val="202124"/>
          <w:highlight w:val="white"/>
          <w:lang w:val="en-GB"/>
        </w:rPr>
        <w:t xml:space="preserve">where </w:t>
      </w:r>
      <w:proofErr w:type="spellStart"/>
      <w:r w:rsidRPr="009210D2">
        <w:rPr>
          <w:color w:val="202124"/>
          <w:highlight w:val="white"/>
          <w:lang w:val="en-GB"/>
        </w:rPr>
        <w:t>n_small</w:t>
      </w:r>
      <w:proofErr w:type="spellEnd"/>
      <w:r w:rsidRPr="009210D2">
        <w:rPr>
          <w:color w:val="202124"/>
          <w:highlight w:val="white"/>
          <w:lang w:val="en-GB"/>
        </w:rPr>
        <w:t xml:space="preserve"> is the number of observations associated with the class that originally had less observations and </w:t>
      </w:r>
      <w:proofErr w:type="spellStart"/>
      <w:r w:rsidRPr="009210D2">
        <w:rPr>
          <w:color w:val="202124"/>
          <w:highlight w:val="white"/>
          <w:lang w:val="en-GB"/>
        </w:rPr>
        <w:t>n_large</w:t>
      </w:r>
      <w:proofErr w:type="spellEnd"/>
      <w:r w:rsidRPr="009210D2">
        <w:rPr>
          <w:color w:val="202124"/>
          <w:highlight w:val="white"/>
          <w:lang w:val="en-GB"/>
        </w:rPr>
        <w:t xml:space="preserve"> is the number of observations associated with the other class</w:t>
      </w:r>
      <w:r w:rsidRPr="009210D2">
        <w:rPr>
          <w:color w:val="494949"/>
          <w:highlight w:val="white"/>
          <w:lang w:val="en-GB"/>
        </w:rPr>
        <w:t>.</w:t>
      </w:r>
      <w:r w:rsidRPr="009210D2">
        <w:rPr>
          <w:color w:val="202124"/>
          <w:highlight w:val="white"/>
          <w:lang w:val="en-GB"/>
        </w:rPr>
        <w:t xml:space="preserve"> Random oversampling is described in </w:t>
      </w:r>
      <w:r w:rsidRPr="009210D2">
        <w:rPr>
          <w:color w:val="555555"/>
          <w:highlight w:val="white"/>
          <w:lang w:val="en-GB"/>
        </w:rPr>
        <w:t>Chapter 5</w:t>
      </w:r>
      <w:r w:rsidR="004369AC" w:rsidRPr="009210D2">
        <w:rPr>
          <w:color w:val="555555"/>
          <w:highlight w:val="white"/>
          <w:lang w:val="en-GB"/>
        </w:rPr>
        <w:t xml:space="preserve"> </w:t>
      </w:r>
      <w:r w:rsidRPr="009210D2">
        <w:rPr>
          <w:color w:val="555555"/>
          <w:highlight w:val="white"/>
          <w:lang w:val="en-GB"/>
        </w:rPr>
        <w:t xml:space="preserve">of </w:t>
      </w:r>
      <w:r w:rsidRPr="009210D2">
        <w:rPr>
          <w:color w:val="202124"/>
          <w:highlight w:val="white"/>
          <w:lang w:val="en-GB"/>
        </w:rPr>
        <w:t>[1].</w:t>
      </w:r>
    </w:p>
    <w:p w14:paraId="558AEF47" w14:textId="77777777" w:rsidR="00B86838" w:rsidRPr="009210D2" w:rsidRDefault="00B86838" w:rsidP="001E0ABD">
      <w:pPr>
        <w:rPr>
          <w:color w:val="202124"/>
          <w:highlight w:val="white"/>
          <w:lang w:val="en-GB"/>
        </w:rPr>
      </w:pPr>
    </w:p>
    <w:p w14:paraId="4E0A580D" w14:textId="77777777" w:rsidR="00B86838" w:rsidRPr="009210D2" w:rsidRDefault="00B86838" w:rsidP="001E0ABD">
      <w:pPr>
        <w:rPr>
          <w:color w:val="202124"/>
          <w:highlight w:val="white"/>
          <w:lang w:val="en-GB"/>
        </w:rPr>
      </w:pPr>
    </w:p>
    <w:p w14:paraId="3749D473" w14:textId="266800F8" w:rsidR="00A840A9" w:rsidRDefault="002F6932" w:rsidP="001E0ABD">
      <w:pPr>
        <w:widowControl w:val="0"/>
        <w:ind w:right="30"/>
        <w:rPr>
          <w:lang w:val="en-GB"/>
        </w:rPr>
      </w:pPr>
      <w:r w:rsidRPr="009210D2">
        <w:rPr>
          <w:b/>
          <w:lang w:val="en-GB"/>
        </w:rPr>
        <w:t>III.</w:t>
      </w:r>
      <w:r w:rsidR="008723CD" w:rsidRPr="009210D2">
        <w:rPr>
          <w:b/>
          <w:lang w:val="en-GB"/>
        </w:rPr>
        <w:t xml:space="preserve"> </w:t>
      </w:r>
      <w:r w:rsidRPr="009210D2">
        <w:rPr>
          <w:b/>
          <w:lang w:val="en-GB"/>
        </w:rPr>
        <w:t>M</w:t>
      </w:r>
      <w:r w:rsidR="008723CD" w:rsidRPr="009210D2">
        <w:rPr>
          <w:b/>
          <w:lang w:val="en-GB"/>
        </w:rPr>
        <w:t>ethodology</w:t>
      </w:r>
      <w:r w:rsidRPr="009210D2">
        <w:rPr>
          <w:lang w:val="en-GB"/>
        </w:rPr>
        <w:t xml:space="preserve"> </w:t>
      </w:r>
      <w:r w:rsidRPr="009210D2">
        <w:rPr>
          <w:highlight w:val="red"/>
          <w:lang w:val="en-GB"/>
        </w:rPr>
        <w:t>((check the order of everything in the notebook))</w:t>
      </w:r>
      <w:r w:rsidRPr="009210D2">
        <w:rPr>
          <w:lang w:val="en-GB"/>
        </w:rPr>
        <w:br/>
      </w:r>
    </w:p>
    <w:p w14:paraId="65F850C8" w14:textId="5604D84D" w:rsidR="00A840A9" w:rsidRPr="003D1C33" w:rsidRDefault="00A840A9" w:rsidP="001E0ABD">
      <w:pPr>
        <w:widowControl w:val="0"/>
        <w:ind w:right="30"/>
        <w:rPr>
          <w:b/>
          <w:bCs/>
          <w:lang w:val="en-GB"/>
        </w:rPr>
      </w:pPr>
      <w:r w:rsidRPr="003D1C33">
        <w:rPr>
          <w:b/>
          <w:bCs/>
          <w:lang w:val="en-GB"/>
        </w:rPr>
        <w:t>III.1 Materials and Software</w:t>
      </w:r>
    </w:p>
    <w:p w14:paraId="12EAF4D7" w14:textId="77777777" w:rsidR="00A840A9" w:rsidRPr="009210D2" w:rsidRDefault="00A840A9" w:rsidP="001E0ABD">
      <w:pPr>
        <w:widowControl w:val="0"/>
        <w:ind w:right="30"/>
        <w:rPr>
          <w:lang w:val="en-GB"/>
        </w:rPr>
      </w:pPr>
    </w:p>
    <w:p w14:paraId="318E693F" w14:textId="77777777" w:rsidR="00B86838" w:rsidRPr="009210D2" w:rsidRDefault="002F6932" w:rsidP="001E0ABD">
      <w:pPr>
        <w:widowControl w:val="0"/>
        <w:ind w:right="30"/>
        <w:jc w:val="both"/>
        <w:rPr>
          <w:lang w:val="en-GB"/>
        </w:rPr>
      </w:pPr>
      <w:r w:rsidRPr="009210D2">
        <w:rPr>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lang w:val="en-GB"/>
              </w:rPr>
            </w:pPr>
            <w:proofErr w:type="spellStart"/>
            <w:r w:rsidRPr="009210D2">
              <w:rPr>
                <w:sz w:val="17"/>
                <w:szCs w:val="17"/>
                <w:lang w:val="en-GB"/>
              </w:rPr>
              <w:t>Citizen_ID</w:t>
            </w:r>
            <w:proofErr w:type="spellEnd"/>
            <w:r w:rsidRPr="009210D2">
              <w:rPr>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lang w:val="en-GB"/>
              </w:rPr>
            </w:pPr>
            <w:r w:rsidRPr="009210D2">
              <w:rPr>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lang w:val="en-GB"/>
              </w:rPr>
            </w:pPr>
            <w:r w:rsidRPr="009210D2">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lang w:val="en-GB"/>
              </w:rPr>
            </w:pPr>
            <w:r w:rsidRPr="009210D2">
              <w:rPr>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lang w:val="en-GB"/>
              </w:rPr>
            </w:pPr>
            <w:r w:rsidRPr="009210D2">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lang w:val="en-GB"/>
              </w:rPr>
            </w:pPr>
            <w:r w:rsidRPr="009210D2">
              <w:rPr>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lang w:val="en-GB"/>
              </w:rPr>
            </w:pPr>
            <w:r w:rsidRPr="009210D2">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lang w:val="en-GB"/>
              </w:rPr>
            </w:pPr>
            <w:r>
              <w:rPr>
                <w:sz w:val="17"/>
                <w:szCs w:val="17"/>
                <w:lang w:val="en-GB"/>
              </w:rPr>
              <w:t>Home</w:t>
            </w:r>
            <w:r w:rsidR="002F6932" w:rsidRPr="009210D2">
              <w:rPr>
                <w:sz w:val="17"/>
                <w:szCs w:val="17"/>
                <w:lang w:val="en-GB"/>
              </w:rPr>
              <w:t xml:space="preserve"> continent</w:t>
            </w:r>
            <w:r>
              <w:rPr>
                <w:sz w:val="17"/>
                <w:szCs w:val="17"/>
                <w:lang w:val="en-GB"/>
              </w:rPr>
              <w:t xml:space="preserve"> of</w:t>
            </w:r>
            <w:r w:rsidR="002F6932" w:rsidRPr="009210D2">
              <w:rPr>
                <w:sz w:val="17"/>
                <w:szCs w:val="17"/>
                <w:lang w:val="en-GB"/>
              </w:rPr>
              <w:t xml:space="preserve"> the citizen </w:t>
            </w:r>
            <w:r>
              <w:rPr>
                <w:sz w:val="17"/>
                <w:szCs w:val="17"/>
                <w:lang w:val="en-GB"/>
              </w:rPr>
              <w:t>on</w:t>
            </w:r>
            <w:r w:rsidR="002F6932" w:rsidRPr="009210D2">
              <w:rPr>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lang w:val="en-GB"/>
              </w:rPr>
            </w:pPr>
            <w:r w:rsidRPr="009210D2">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lang w:val="en-GB"/>
              </w:rPr>
            </w:pPr>
            <w:r w:rsidRPr="009210D2">
              <w:rPr>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lang w:val="en-GB"/>
              </w:rPr>
            </w:pPr>
            <w:r w:rsidRPr="009210D2">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lang w:val="en-GB"/>
              </w:rPr>
            </w:pPr>
            <w:r w:rsidRPr="009210D2">
              <w:rPr>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lang w:val="en-GB"/>
              </w:rPr>
            </w:pPr>
            <w:r w:rsidRPr="009210D2">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lang w:val="en-GB"/>
              </w:rPr>
            </w:pPr>
            <w:r w:rsidRPr="009210D2">
              <w:rPr>
                <w:sz w:val="17"/>
                <w:szCs w:val="17"/>
                <w:lang w:val="en-GB"/>
              </w:rPr>
              <w:t xml:space="preserve">The </w:t>
            </w:r>
            <w:proofErr w:type="spellStart"/>
            <w:r w:rsidRPr="009210D2">
              <w:rPr>
                <w:sz w:val="17"/>
                <w:szCs w:val="17"/>
                <w:lang w:val="en-GB"/>
              </w:rPr>
              <w:t>neighborhood</w:t>
            </w:r>
            <w:proofErr w:type="spellEnd"/>
            <w:r w:rsidRPr="009210D2">
              <w:rPr>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lang w:val="en-GB"/>
              </w:rPr>
            </w:pPr>
            <w:r w:rsidRPr="009210D2">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lang w:val="en-GB"/>
              </w:rPr>
            </w:pPr>
            <w:r w:rsidRPr="009210D2">
              <w:rPr>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lang w:val="en-GB"/>
              </w:rPr>
            </w:pPr>
            <w:r w:rsidRPr="009210D2">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lang w:val="en-GB"/>
              </w:rPr>
            </w:pPr>
            <w:r w:rsidRPr="009210D2">
              <w:rPr>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lang w:val="en-GB"/>
              </w:rPr>
            </w:pPr>
            <w:r w:rsidRPr="009210D2">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lang w:val="en-GB"/>
              </w:rPr>
            </w:pPr>
            <w:r w:rsidRPr="009210D2">
              <w:rPr>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lang w:val="en-GB"/>
              </w:rPr>
            </w:pPr>
            <w:r w:rsidRPr="009210D2">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lang w:val="en-GB"/>
              </w:rPr>
            </w:pPr>
            <w:r w:rsidRPr="009210D2">
              <w:rPr>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lang w:val="en-GB"/>
              </w:rPr>
            </w:pPr>
            <w:r w:rsidRPr="009210D2">
              <w:rPr>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lang w:val="en-GB"/>
              </w:rPr>
            </w:pPr>
            <w:r w:rsidRPr="009210D2">
              <w:rPr>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lang w:val="en-GB"/>
              </w:rPr>
            </w:pPr>
            <w:r w:rsidRPr="009210D2">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lang w:val="en-GB"/>
              </w:rPr>
            </w:pPr>
            <w:r w:rsidRPr="009210D2">
              <w:rPr>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lang w:val="en-GB"/>
        </w:rPr>
      </w:pPr>
      <w:r w:rsidRPr="009210D2">
        <w:rPr>
          <w:lang w:val="en-GB"/>
        </w:rPr>
        <w:t>Table 1: The original dataset’s variables</w:t>
      </w:r>
      <w:r w:rsidR="009210D2">
        <w:rPr>
          <w:lang w:val="en-GB"/>
        </w:rPr>
        <w:t xml:space="preserve"> adopted from “Project Presentation.pdf”</w:t>
      </w:r>
    </w:p>
    <w:p w14:paraId="44A31DE8" w14:textId="5D4DF9D6" w:rsidR="008723CD" w:rsidRDefault="008723CD" w:rsidP="001E0ABD">
      <w:pPr>
        <w:widowControl w:val="0"/>
        <w:ind w:right="30"/>
        <w:rPr>
          <w:lang w:val="en-GB"/>
        </w:rPr>
      </w:pPr>
    </w:p>
    <w:p w14:paraId="13766382" w14:textId="77777777" w:rsidR="00E13468" w:rsidRPr="009210D2" w:rsidRDefault="00E13468" w:rsidP="001E0ABD">
      <w:pPr>
        <w:widowControl w:val="0"/>
        <w:ind w:right="30"/>
        <w:rPr>
          <w:lang w:val="en-GB"/>
        </w:rPr>
      </w:pPr>
    </w:p>
    <w:p w14:paraId="1FE165D0" w14:textId="73C770AA" w:rsidR="00B86838" w:rsidRPr="009210D2" w:rsidRDefault="002F6932" w:rsidP="001E0ABD">
      <w:pPr>
        <w:widowControl w:val="0"/>
        <w:ind w:right="30"/>
        <w:jc w:val="both"/>
        <w:rPr>
          <w:lang w:val="en-GB"/>
        </w:rPr>
      </w:pPr>
      <w:r w:rsidRPr="009210D2">
        <w:rPr>
          <w:lang w:val="en-GB"/>
        </w:rPr>
        <w:t>The software that is used in order to complete the project is Python and more precisely Anaconda and Jupyter Notebook. In the latter</w:t>
      </w:r>
      <w:r w:rsidR="009210D2">
        <w:rPr>
          <w:lang w:val="en-GB"/>
        </w:rPr>
        <w:t>,</w:t>
      </w:r>
      <w:r w:rsidRPr="009210D2">
        <w:rPr>
          <w:lang w:val="en-GB"/>
        </w:rPr>
        <w:t xml:space="preserve"> the code for this project is created.</w:t>
      </w:r>
    </w:p>
    <w:p w14:paraId="250BB0EF" w14:textId="77777777" w:rsidR="00B86838" w:rsidRPr="009210D2" w:rsidRDefault="00B86838" w:rsidP="001E0ABD">
      <w:pPr>
        <w:widowControl w:val="0"/>
        <w:ind w:right="30"/>
        <w:jc w:val="both"/>
        <w:rPr>
          <w:lang w:val="en-GB"/>
        </w:rPr>
      </w:pPr>
    </w:p>
    <w:p w14:paraId="4C8F8888" w14:textId="77777777" w:rsidR="00B86838" w:rsidRPr="009210D2" w:rsidRDefault="002F6932" w:rsidP="001E0ABD">
      <w:pPr>
        <w:widowControl w:val="0"/>
        <w:ind w:right="30"/>
        <w:jc w:val="both"/>
        <w:rPr>
          <w:lang w:val="en-GB"/>
        </w:rPr>
      </w:pPr>
      <w:r w:rsidRPr="009210D2">
        <w:rPr>
          <w:lang w:val="en-GB"/>
        </w:rPr>
        <w:t>In the following part, the steps conducted in our Jupyter notebook are described.</w:t>
      </w:r>
    </w:p>
    <w:p w14:paraId="39759CBA" w14:textId="5ABFA10A" w:rsidR="00B86838" w:rsidRDefault="00B86838" w:rsidP="001E0ABD">
      <w:pPr>
        <w:widowControl w:val="0"/>
        <w:ind w:right="30"/>
        <w:jc w:val="both"/>
        <w:rPr>
          <w:lang w:val="en-GB"/>
        </w:rPr>
      </w:pPr>
    </w:p>
    <w:p w14:paraId="0491DAAC" w14:textId="33D081D7" w:rsidR="00A840A9" w:rsidRPr="003D1C33" w:rsidRDefault="00A840A9" w:rsidP="001E0ABD">
      <w:pPr>
        <w:widowControl w:val="0"/>
        <w:ind w:right="30"/>
        <w:jc w:val="both"/>
        <w:rPr>
          <w:b/>
          <w:bCs/>
          <w:lang w:val="en-GB"/>
        </w:rPr>
      </w:pPr>
      <w:r w:rsidRPr="003D1C33">
        <w:rPr>
          <w:b/>
          <w:bCs/>
          <w:lang w:val="en-GB"/>
        </w:rPr>
        <w:t>III.2 Loading of Data, Data Exploration and Data Pre-processing</w:t>
      </w:r>
    </w:p>
    <w:p w14:paraId="63E0CADA" w14:textId="77777777" w:rsidR="00A840A9" w:rsidRPr="009210D2" w:rsidRDefault="00A840A9" w:rsidP="001E0ABD">
      <w:pPr>
        <w:widowControl w:val="0"/>
        <w:ind w:right="30"/>
        <w:jc w:val="both"/>
        <w:rPr>
          <w:lang w:val="en-GB"/>
        </w:rPr>
      </w:pPr>
    </w:p>
    <w:p w14:paraId="700A64CF" w14:textId="7A85D05F" w:rsidR="00B86838" w:rsidRPr="009210D2" w:rsidRDefault="002F6932" w:rsidP="001E0ABD">
      <w:pPr>
        <w:widowControl w:val="0"/>
        <w:ind w:right="30"/>
        <w:jc w:val="both"/>
        <w:rPr>
          <w:lang w:val="en-GB"/>
        </w:rPr>
      </w:pPr>
      <w:r w:rsidRPr="009210D2">
        <w:rPr>
          <w:lang w:val="en-GB"/>
        </w:rPr>
        <w:t>First, all packages and libraries that are used are imported. These include</w:t>
      </w:r>
      <w:r w:rsidR="000724E5" w:rsidRPr="009210D2">
        <w:rPr>
          <w:lang w:val="en-GB"/>
        </w:rPr>
        <w:t>,</w:t>
      </w:r>
      <w:r w:rsidRPr="009210D2">
        <w:rPr>
          <w:lang w:val="en-GB"/>
        </w:rPr>
        <w:t xml:space="preserve"> amongst others</w:t>
      </w:r>
      <w:r w:rsidR="000724E5" w:rsidRPr="009210D2">
        <w:rPr>
          <w:lang w:val="en-GB"/>
        </w:rPr>
        <w:t>,</w:t>
      </w:r>
      <w:r w:rsidRPr="009210D2">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lang w:val="en-GB"/>
        </w:rPr>
      </w:pPr>
    </w:p>
    <w:p w14:paraId="3F006257" w14:textId="77777777" w:rsidR="00B86838" w:rsidRPr="009210D2" w:rsidRDefault="002F6932" w:rsidP="001E0ABD">
      <w:pPr>
        <w:widowControl w:val="0"/>
        <w:ind w:right="30"/>
        <w:jc w:val="both"/>
        <w:rPr>
          <w:lang w:val="en-GB"/>
        </w:rPr>
      </w:pPr>
      <w:r w:rsidRPr="009210D2">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lang w:val="en-GB"/>
        </w:rPr>
        <w:footnoteReference w:id="3"/>
      </w:r>
    </w:p>
    <w:p w14:paraId="0CC97CC6" w14:textId="77777777" w:rsidR="00B86838" w:rsidRPr="009210D2" w:rsidRDefault="00B86838" w:rsidP="001E0ABD">
      <w:pPr>
        <w:widowControl w:val="0"/>
        <w:ind w:right="30"/>
        <w:jc w:val="both"/>
        <w:rPr>
          <w:lang w:val="en-GB"/>
        </w:rPr>
      </w:pPr>
    </w:p>
    <w:p w14:paraId="28C47140" w14:textId="0E3D819D" w:rsidR="00B86838" w:rsidRPr="009210D2" w:rsidRDefault="002F6932" w:rsidP="001E0ABD">
      <w:pPr>
        <w:widowControl w:val="0"/>
        <w:ind w:right="30"/>
        <w:jc w:val="both"/>
        <w:rPr>
          <w:lang w:val="en-GB"/>
        </w:rPr>
      </w:pPr>
      <w:r w:rsidRPr="009210D2">
        <w:rPr>
          <w:lang w:val="en-GB"/>
        </w:rPr>
        <w:t xml:space="preserve">In the following step the variable ‘Birthday’ is transformed to obtain the age of each individual. As the unit for this newly created variable days is </w:t>
      </w:r>
      <w:r w:rsidR="000724E5" w:rsidRPr="009210D2">
        <w:rPr>
          <w:lang w:val="en-GB"/>
        </w:rPr>
        <w:t>chosen,</w:t>
      </w:r>
      <w:r w:rsidRPr="009210D2">
        <w:rPr>
          <w:lang w:val="en-GB"/>
        </w:rPr>
        <w:t xml:space="preserve"> and the old variable is replaced by the new one.</w:t>
      </w:r>
    </w:p>
    <w:p w14:paraId="13397C5E" w14:textId="77777777" w:rsidR="00B86838" w:rsidRPr="009210D2" w:rsidRDefault="00B86838" w:rsidP="001E0ABD">
      <w:pPr>
        <w:widowControl w:val="0"/>
        <w:ind w:right="30"/>
        <w:jc w:val="both"/>
        <w:rPr>
          <w:lang w:val="en-GB"/>
        </w:rPr>
      </w:pPr>
    </w:p>
    <w:p w14:paraId="1F64ED01" w14:textId="77777777" w:rsidR="00B86838" w:rsidRPr="009210D2" w:rsidRDefault="002F6932" w:rsidP="001E0ABD">
      <w:pPr>
        <w:widowControl w:val="0"/>
        <w:ind w:right="30"/>
        <w:jc w:val="both"/>
        <w:rPr>
          <w:lang w:val="en-GB"/>
        </w:rPr>
      </w:pPr>
      <w:r w:rsidRPr="009210D2">
        <w:rPr>
          <w:lang w:val="en-GB"/>
        </w:rPr>
        <w:t>In the next step, the existence of cells containing empty strings, spaces or NaN values</w:t>
      </w:r>
      <w:r w:rsidRPr="009210D2">
        <w:rPr>
          <w:vertAlign w:val="superscript"/>
          <w:lang w:val="en-GB"/>
        </w:rPr>
        <w:footnoteReference w:id="4"/>
      </w:r>
      <w:r w:rsidRPr="009210D2">
        <w:rPr>
          <w:lang w:val="en-GB"/>
        </w:rPr>
        <w:t xml:space="preserve"> is assessed.</w:t>
      </w:r>
    </w:p>
    <w:p w14:paraId="7DE50472" w14:textId="77777777" w:rsidR="00B86838" w:rsidRPr="009210D2" w:rsidRDefault="002F6932" w:rsidP="001E0ABD">
      <w:pPr>
        <w:widowControl w:val="0"/>
        <w:ind w:right="30"/>
        <w:jc w:val="both"/>
        <w:rPr>
          <w:lang w:val="en-GB"/>
        </w:rPr>
      </w:pPr>
      <w:r w:rsidRPr="009210D2">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lang w:val="en-GB"/>
        </w:rPr>
      </w:pPr>
    </w:p>
    <w:p w14:paraId="51EC2710" w14:textId="77777777" w:rsidR="00B86838" w:rsidRPr="009210D2" w:rsidRDefault="002F6932" w:rsidP="001E0ABD">
      <w:pPr>
        <w:widowControl w:val="0"/>
        <w:ind w:right="30"/>
        <w:jc w:val="both"/>
        <w:rPr>
          <w:lang w:val="en-GB"/>
        </w:rPr>
      </w:pPr>
      <w:r w:rsidRPr="009210D2">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lang w:val="en-GB"/>
        </w:rPr>
      </w:pPr>
    </w:p>
    <w:p w14:paraId="783F2ED4" w14:textId="103D460C" w:rsidR="00B86838" w:rsidRPr="009210D2" w:rsidRDefault="002F6932" w:rsidP="001E0ABD">
      <w:pPr>
        <w:widowControl w:val="0"/>
        <w:ind w:right="30"/>
        <w:jc w:val="both"/>
        <w:rPr>
          <w:shd w:val="clear" w:color="auto" w:fill="FF9900"/>
          <w:lang w:val="en-GB"/>
        </w:rPr>
      </w:pPr>
      <w:r w:rsidRPr="009210D2">
        <w:rPr>
          <w:lang w:val="en-GB"/>
        </w:rPr>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shd w:val="clear" w:color="auto" w:fill="FF9900"/>
          <w:lang w:val="en-GB"/>
        </w:rPr>
      </w:pPr>
    </w:p>
    <w:p w14:paraId="35E27135" w14:textId="40308E64" w:rsidR="003D1C33" w:rsidRDefault="002F6932" w:rsidP="001E0ABD">
      <w:pPr>
        <w:widowControl w:val="0"/>
        <w:ind w:right="30"/>
        <w:jc w:val="both"/>
        <w:rPr>
          <w:lang w:val="en-GB"/>
        </w:rPr>
      </w:pPr>
      <w:r w:rsidRPr="009210D2">
        <w:rPr>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lang w:val="en-GB"/>
        </w:rPr>
      </w:pPr>
    </w:p>
    <w:p w14:paraId="13872DA0" w14:textId="77777777" w:rsidR="00E13468" w:rsidRDefault="00E13468" w:rsidP="001E0ABD">
      <w:pPr>
        <w:widowControl w:val="0"/>
        <w:ind w:right="30"/>
        <w:jc w:val="both"/>
        <w:rPr>
          <w:lang w:val="en-GB"/>
        </w:rPr>
      </w:pPr>
    </w:p>
    <w:p w14:paraId="1DDE9181" w14:textId="1DA22196" w:rsidR="00A840A9" w:rsidRPr="003D1C33" w:rsidRDefault="00A840A9" w:rsidP="001E0ABD">
      <w:pPr>
        <w:widowControl w:val="0"/>
        <w:ind w:right="30"/>
        <w:jc w:val="both"/>
        <w:rPr>
          <w:b/>
          <w:bCs/>
          <w:lang w:val="en-GB"/>
        </w:rPr>
      </w:pPr>
      <w:r w:rsidRPr="003D1C33">
        <w:rPr>
          <w:b/>
          <w:bCs/>
          <w:lang w:val="en-GB"/>
        </w:rPr>
        <w:t>III.3 Feature Selection</w:t>
      </w:r>
    </w:p>
    <w:p w14:paraId="6FEF48B7" w14:textId="77777777" w:rsidR="00A840A9" w:rsidRPr="009210D2" w:rsidRDefault="00A840A9" w:rsidP="001E0ABD">
      <w:pPr>
        <w:widowControl w:val="0"/>
        <w:ind w:right="30"/>
        <w:jc w:val="both"/>
        <w:rPr>
          <w:lang w:val="en-GB"/>
        </w:rPr>
      </w:pPr>
    </w:p>
    <w:p w14:paraId="079A5288" w14:textId="2EA22208" w:rsidR="00B86838" w:rsidRDefault="002F6932" w:rsidP="001E0ABD">
      <w:pPr>
        <w:widowControl w:val="0"/>
        <w:ind w:right="30"/>
        <w:jc w:val="both"/>
        <w:rPr>
          <w:lang w:val="en-GB"/>
        </w:rPr>
      </w:pPr>
      <w:r w:rsidRPr="009210D2">
        <w:rPr>
          <w:lang w:val="en-GB"/>
        </w:rPr>
        <w:t xml:space="preserve">Next, as a first feature selection step, correlations between the metric variables </w:t>
      </w:r>
      <w:ins w:id="5" w:author="Philipp Metzger" w:date="2020-12-27T14:06:00Z">
        <w:r w:rsidR="00655D00">
          <w:rPr>
            <w:lang w:val="en-GB"/>
          </w:rPr>
          <w:t xml:space="preserve">(and the target variable ‘Income’) </w:t>
        </w:r>
      </w:ins>
      <w:r w:rsidRPr="009210D2">
        <w:rPr>
          <w:lang w:val="en-GB"/>
        </w:rPr>
        <w:t>as well as between all variables</w:t>
      </w:r>
      <w:ins w:id="6" w:author="Philipp Metzger" w:date="2020-12-27T14:06:00Z">
        <w:r w:rsidR="00655D00">
          <w:rPr>
            <w:lang w:val="en-GB"/>
          </w:rPr>
          <w:t xml:space="preserve"> (and the target variable ‘Income’)</w:t>
        </w:r>
      </w:ins>
      <w:r w:rsidRPr="009210D2">
        <w:rPr>
          <w:lang w:val="en-GB"/>
        </w:rPr>
        <w:t xml:space="preserve"> are assessed to decide, which features are contributing only redundant information to the dataset. </w:t>
      </w:r>
      <w:r w:rsidRPr="009210D2">
        <w:rPr>
          <w:shd w:val="clear" w:color="auto" w:fill="FF9900"/>
          <w:lang w:val="en-GB"/>
        </w:rPr>
        <w:t>The outcome of this analysis is described in more detail in chapter IV</w:t>
      </w:r>
      <w:r w:rsidRPr="009210D2">
        <w:rPr>
          <w:lang w:val="en-GB"/>
        </w:rPr>
        <w:t xml:space="preserve">; for </w:t>
      </w:r>
      <w:r w:rsidR="004377F5" w:rsidRPr="009210D2">
        <w:rPr>
          <w:lang w:val="en-GB"/>
        </w:rPr>
        <w:t>now,</w:t>
      </w:r>
      <w:r w:rsidRPr="009210D2">
        <w:rPr>
          <w:lang w:val="en-GB"/>
        </w:rPr>
        <w:t xml:space="preserve"> it is relevant to know that some features are discarded and a list of features </w:t>
      </w:r>
      <w:r w:rsidRPr="009210D2">
        <w:rPr>
          <w:highlight w:val="yellow"/>
          <w:lang w:val="en-GB"/>
        </w:rPr>
        <w:t xml:space="preserve">‘features_to_keep_1’ </w:t>
      </w:r>
      <w:r w:rsidRPr="009210D2">
        <w:rPr>
          <w:lang w:val="en-GB"/>
        </w:rPr>
        <w:t>is defined, which contains the features that are kept after the correlation analysis.</w:t>
      </w:r>
      <w:r w:rsidR="00E13468">
        <w:rPr>
          <w:lang w:val="en-GB"/>
        </w:rPr>
        <w:t xml:space="preserve"> The variables of the resulting training dataset are presented in table 2.</w:t>
      </w:r>
    </w:p>
    <w:p w14:paraId="641DF805" w14:textId="6CC0BBD8" w:rsidR="00E13468"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36934">
        <w:tc>
          <w:tcPr>
            <w:tcW w:w="2689" w:type="dxa"/>
            <w:tcMar>
              <w:top w:w="0" w:type="dxa"/>
              <w:left w:w="80" w:type="dxa"/>
              <w:bottom w:w="0" w:type="dxa"/>
              <w:right w:w="80" w:type="dxa"/>
            </w:tcMar>
          </w:tcPr>
          <w:p w14:paraId="6609530F" w14:textId="77777777" w:rsidR="00E13468" w:rsidRPr="009210D2" w:rsidRDefault="00E13468" w:rsidP="00B36934">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36934">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E13468" w:rsidRPr="00022868" w14:paraId="69B1FB9D" w14:textId="77777777" w:rsidTr="00B36934">
        <w:tc>
          <w:tcPr>
            <w:tcW w:w="2689" w:type="dxa"/>
            <w:tcMar>
              <w:top w:w="0" w:type="dxa"/>
              <w:left w:w="80" w:type="dxa"/>
              <w:bottom w:w="0" w:type="dxa"/>
              <w:right w:w="80" w:type="dxa"/>
            </w:tcMar>
          </w:tcPr>
          <w:p w14:paraId="7353F937" w14:textId="77777777" w:rsidR="00E13468" w:rsidRPr="009210D2" w:rsidRDefault="00E13468" w:rsidP="00B36934">
            <w:pPr>
              <w:widowControl w:val="0"/>
              <w:rPr>
                <w:sz w:val="17"/>
                <w:szCs w:val="17"/>
                <w:lang w:val="en-GB"/>
              </w:rPr>
            </w:pPr>
            <w:r w:rsidRPr="003D1C33">
              <w:rPr>
                <w:sz w:val="17"/>
                <w:szCs w:val="17"/>
                <w:lang w:val="en-GB"/>
              </w:rPr>
              <w:t>Age_days_rel_to_2020</w:t>
            </w:r>
            <w:r w:rsidRPr="009210D2">
              <w:rPr>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36934">
            <w:pPr>
              <w:widowControl w:val="0"/>
              <w:rPr>
                <w:sz w:val="17"/>
                <w:szCs w:val="17"/>
                <w:lang w:val="en-GB"/>
              </w:rPr>
            </w:pPr>
            <w:r>
              <w:rPr>
                <w:sz w:val="17"/>
                <w:szCs w:val="17"/>
                <w:lang w:val="en-GB"/>
              </w:rPr>
              <w:t>Age of the citizen relative to the most recent day the code has been run</w:t>
            </w:r>
          </w:p>
        </w:tc>
      </w:tr>
      <w:tr w:rsidR="00E13468" w:rsidRPr="009210D2" w14:paraId="7A2D4FF6" w14:textId="77777777" w:rsidTr="00B36934">
        <w:tc>
          <w:tcPr>
            <w:tcW w:w="2689" w:type="dxa"/>
            <w:tcMar>
              <w:top w:w="0" w:type="dxa"/>
              <w:left w:w="80" w:type="dxa"/>
              <w:bottom w:w="0" w:type="dxa"/>
              <w:right w:w="80" w:type="dxa"/>
            </w:tcMar>
          </w:tcPr>
          <w:p w14:paraId="5F865318" w14:textId="6F96712E" w:rsidR="00E13468" w:rsidRPr="009210D2" w:rsidRDefault="00E13468" w:rsidP="00B36934">
            <w:pPr>
              <w:widowControl w:val="0"/>
              <w:rPr>
                <w:sz w:val="17"/>
                <w:szCs w:val="17"/>
                <w:lang w:val="en-GB"/>
              </w:rPr>
            </w:pPr>
            <w:proofErr w:type="spellStart"/>
            <w:r w:rsidRPr="00E13468">
              <w:rPr>
                <w:sz w:val="17"/>
                <w:szCs w:val="17"/>
                <w:lang w:val="en-GB"/>
              </w:rPr>
              <w:lastRenderedPageBreak/>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36934">
            <w:pPr>
              <w:widowControl w:val="0"/>
              <w:rPr>
                <w:sz w:val="17"/>
                <w:szCs w:val="17"/>
                <w:lang w:val="en-GB"/>
              </w:rPr>
            </w:pPr>
            <w:r>
              <w:rPr>
                <w:sz w:val="17"/>
                <w:szCs w:val="17"/>
                <w:lang w:val="en-GB"/>
              </w:rPr>
              <w:t xml:space="preserve">1: </w:t>
            </w:r>
            <w:r w:rsidR="000124EC">
              <w:rPr>
                <w:sz w:val="17"/>
                <w:szCs w:val="17"/>
                <w:lang w:val="en-GB"/>
              </w:rPr>
              <w:t>C</w:t>
            </w:r>
            <w:r>
              <w:rPr>
                <w:sz w:val="17"/>
                <w:szCs w:val="17"/>
                <w:lang w:val="en-GB"/>
              </w:rPr>
              <w:t>itizen is married, 0</w:t>
            </w:r>
            <w:r w:rsidR="000124EC">
              <w:rPr>
                <w:sz w:val="17"/>
                <w:szCs w:val="17"/>
                <w:lang w:val="en-GB"/>
              </w:rPr>
              <w:t xml:space="preserve"> otherwise</w:t>
            </w:r>
            <w:r w:rsidRPr="009210D2">
              <w:rPr>
                <w:sz w:val="17"/>
                <w:szCs w:val="17"/>
                <w:lang w:val="en-GB"/>
              </w:rPr>
              <w:t xml:space="preserve"> </w:t>
            </w:r>
          </w:p>
        </w:tc>
      </w:tr>
      <w:tr w:rsidR="007A7E8C" w:rsidRPr="009210D2" w14:paraId="6685B440" w14:textId="77777777" w:rsidTr="00B36934">
        <w:tc>
          <w:tcPr>
            <w:tcW w:w="2689" w:type="dxa"/>
            <w:tcMar>
              <w:top w:w="0" w:type="dxa"/>
              <w:left w:w="80" w:type="dxa"/>
              <w:bottom w:w="0" w:type="dxa"/>
              <w:right w:w="80" w:type="dxa"/>
            </w:tcMar>
          </w:tcPr>
          <w:p w14:paraId="691C4DBA" w14:textId="7C10AC8C" w:rsidR="007A7E8C" w:rsidRPr="009210D2" w:rsidRDefault="007A7E8C" w:rsidP="00B36934">
            <w:pPr>
              <w:widowControl w:val="0"/>
              <w:rPr>
                <w:sz w:val="17"/>
                <w:szCs w:val="17"/>
                <w:lang w:val="en-GB"/>
              </w:rPr>
            </w:pPr>
            <w:proofErr w:type="spellStart"/>
            <w:r w:rsidRPr="007A7E8C">
              <w:rPr>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36934">
            <w:pPr>
              <w:widowControl w:val="0"/>
              <w:rPr>
                <w:sz w:val="17"/>
                <w:szCs w:val="17"/>
                <w:lang w:val="en-GB"/>
              </w:rPr>
            </w:pPr>
            <w:r>
              <w:rPr>
                <w:sz w:val="17"/>
                <w:szCs w:val="17"/>
                <w:lang w:val="en-GB"/>
              </w:rPr>
              <w:t>1: Citizen is single, 0 otherwise</w:t>
            </w:r>
          </w:p>
        </w:tc>
      </w:tr>
      <w:tr w:rsidR="007A7E8C" w:rsidRPr="009210D2" w14:paraId="5E58622A" w14:textId="77777777" w:rsidTr="00B36934">
        <w:tc>
          <w:tcPr>
            <w:tcW w:w="2689" w:type="dxa"/>
            <w:tcMar>
              <w:top w:w="0" w:type="dxa"/>
              <w:left w:w="80" w:type="dxa"/>
              <w:bottom w:w="0" w:type="dxa"/>
              <w:right w:w="80" w:type="dxa"/>
            </w:tcMar>
          </w:tcPr>
          <w:p w14:paraId="3C644C10" w14:textId="291A2A89" w:rsidR="007A7E8C" w:rsidRPr="009210D2" w:rsidRDefault="007A7E8C" w:rsidP="00B36934">
            <w:pPr>
              <w:widowControl w:val="0"/>
              <w:rPr>
                <w:sz w:val="17"/>
                <w:szCs w:val="17"/>
                <w:lang w:val="en-GB"/>
              </w:rPr>
            </w:pPr>
            <w:proofErr w:type="spellStart"/>
            <w:r w:rsidRPr="007A7E8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36934">
            <w:pPr>
              <w:widowControl w:val="0"/>
              <w:rPr>
                <w:sz w:val="17"/>
                <w:szCs w:val="17"/>
                <w:lang w:val="en-GB"/>
              </w:rPr>
            </w:pPr>
            <w:r>
              <w:rPr>
                <w:sz w:val="17"/>
                <w:szCs w:val="17"/>
                <w:lang w:val="en-GB"/>
              </w:rPr>
              <w:t>1: Citizen is divorced, 0 otherwise</w:t>
            </w:r>
          </w:p>
        </w:tc>
      </w:tr>
      <w:tr w:rsidR="000124EC" w:rsidRPr="00022868" w14:paraId="45295E99" w14:textId="77777777" w:rsidTr="00B36934">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lang w:val="en-GB"/>
              </w:rPr>
            </w:pPr>
            <w:proofErr w:type="spellStart"/>
            <w:r w:rsidRPr="007A7E8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lang w:val="en-GB"/>
              </w:rPr>
            </w:pPr>
            <w:r>
              <w:rPr>
                <w:sz w:val="17"/>
                <w:szCs w:val="17"/>
                <w:lang w:val="en-GB"/>
              </w:rPr>
              <w:t>1: Citizen lives with children, 0 otherwise</w:t>
            </w:r>
          </w:p>
        </w:tc>
      </w:tr>
      <w:tr w:rsidR="007A7E8C" w:rsidRPr="00022868" w14:paraId="37895EE5" w14:textId="77777777" w:rsidTr="00B36934">
        <w:tc>
          <w:tcPr>
            <w:tcW w:w="2689" w:type="dxa"/>
            <w:tcMar>
              <w:top w:w="0" w:type="dxa"/>
              <w:left w:w="80" w:type="dxa"/>
              <w:bottom w:w="0" w:type="dxa"/>
              <w:right w:w="80" w:type="dxa"/>
            </w:tcMar>
          </w:tcPr>
          <w:p w14:paraId="296B610A" w14:textId="336D3AC1" w:rsidR="007A7E8C" w:rsidRPr="007A7E8C" w:rsidRDefault="007A7E8C" w:rsidP="00B36934">
            <w:pPr>
              <w:widowControl w:val="0"/>
              <w:rPr>
                <w:sz w:val="17"/>
                <w:szCs w:val="17"/>
                <w:lang w:val="en-GB"/>
              </w:rPr>
            </w:pPr>
            <w:proofErr w:type="spellStart"/>
            <w:r w:rsidRPr="007A7E8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36934">
            <w:pPr>
              <w:widowControl w:val="0"/>
              <w:rPr>
                <w:sz w:val="17"/>
                <w:szCs w:val="17"/>
                <w:lang w:val="en-GB"/>
              </w:rPr>
            </w:pPr>
            <w:r>
              <w:rPr>
                <w:sz w:val="17"/>
                <w:szCs w:val="17"/>
                <w:lang w:val="en-GB"/>
              </w:rPr>
              <w:t>1: Citizen lives with husband, 0 otherwise</w:t>
            </w:r>
          </w:p>
        </w:tc>
      </w:tr>
      <w:tr w:rsidR="000124EC" w:rsidRPr="009210D2" w14:paraId="55F42400" w14:textId="77777777" w:rsidTr="00B36934">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lang w:val="en-GB"/>
              </w:rPr>
            </w:pPr>
            <w:proofErr w:type="spellStart"/>
            <w:r w:rsidRPr="007A7E8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lang w:val="en-GB"/>
              </w:rPr>
            </w:pPr>
            <w:r>
              <w:rPr>
                <w:sz w:val="17"/>
                <w:szCs w:val="17"/>
                <w:lang w:val="en-GB"/>
              </w:rPr>
              <w:t>1: Citizen lives alone, 0 otherwise</w:t>
            </w:r>
          </w:p>
        </w:tc>
      </w:tr>
      <w:tr w:rsidR="000124EC" w:rsidRPr="00022868" w14:paraId="3C9F54AC" w14:textId="77777777" w:rsidTr="00B36934">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lang w:val="en-GB"/>
              </w:rPr>
            </w:pPr>
            <w:proofErr w:type="spellStart"/>
            <w:r w:rsidRPr="007A7E8C">
              <w:rPr>
                <w:sz w:val="17"/>
                <w:szCs w:val="17"/>
                <w:lang w:val="en-GB"/>
              </w:rPr>
              <w:t>Lives_with_Other</w:t>
            </w:r>
            <w:proofErr w:type="spellEnd"/>
            <w:r w:rsidRPr="007A7E8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lang w:val="en-GB"/>
              </w:rPr>
            </w:pPr>
            <w:r>
              <w:rPr>
                <w:sz w:val="17"/>
                <w:szCs w:val="17"/>
                <w:lang w:val="en-GB"/>
              </w:rPr>
              <w:t>1: Citizen lives with other family, 0 otherwise</w:t>
            </w:r>
          </w:p>
        </w:tc>
      </w:tr>
      <w:tr w:rsidR="000124EC" w:rsidRPr="00022868" w14:paraId="2539ABFA" w14:textId="77777777" w:rsidTr="00B36934">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lang w:val="en-GB"/>
              </w:rPr>
            </w:pPr>
            <w:proofErr w:type="spellStart"/>
            <w:r w:rsidRPr="007A7E8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lang w:val="en-GB"/>
              </w:rPr>
            </w:pPr>
            <w:r>
              <w:rPr>
                <w:sz w:val="17"/>
                <w:szCs w:val="17"/>
                <w:lang w:val="en-GB"/>
              </w:rPr>
              <w:t>1: Citizen’s role is in management, 0 otherwise</w:t>
            </w:r>
          </w:p>
        </w:tc>
      </w:tr>
      <w:tr w:rsidR="000124EC" w:rsidRPr="00022868" w14:paraId="523C403F" w14:textId="77777777" w:rsidTr="00B36934">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lang w:val="en-GB"/>
              </w:rPr>
            </w:pPr>
            <w:proofErr w:type="spellStart"/>
            <w:r w:rsidRPr="007A7E8C">
              <w:rPr>
                <w:sz w:val="17"/>
                <w:szCs w:val="17"/>
                <w:lang w:val="en-GB"/>
              </w:rPr>
              <w:t>Role_Other</w:t>
            </w:r>
            <w:proofErr w:type="spellEnd"/>
            <w:r w:rsidRPr="007A7E8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lang w:val="en-GB"/>
              </w:rPr>
            </w:pPr>
            <w:r>
              <w:rPr>
                <w:sz w:val="17"/>
                <w:szCs w:val="17"/>
                <w:lang w:val="en-GB"/>
              </w:rPr>
              <w:t>1: Citizen’s role is in “other services”, 0 otherwise</w:t>
            </w:r>
          </w:p>
        </w:tc>
      </w:tr>
      <w:tr w:rsidR="000124EC" w:rsidRPr="00022868" w14:paraId="7CB3E5DD" w14:textId="77777777" w:rsidTr="00B36934">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lang w:val="en-GB"/>
              </w:rPr>
            </w:pPr>
            <w:r w:rsidRPr="007A7E8C">
              <w:rPr>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lang w:val="en-GB"/>
              </w:rPr>
            </w:pPr>
            <w:r>
              <w:rPr>
                <w:sz w:val="17"/>
                <w:szCs w:val="17"/>
                <w:lang w:val="en-GB"/>
              </w:rPr>
              <w:t>1: Citizen’s role is unknown, 0 otherwise</w:t>
            </w:r>
          </w:p>
        </w:tc>
      </w:tr>
      <w:tr w:rsidR="000124EC" w:rsidRPr="00022868" w14:paraId="37D8E2AD" w14:textId="77777777" w:rsidTr="00B36934">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lang w:val="en-GB"/>
              </w:rPr>
            </w:pPr>
            <w:proofErr w:type="spellStart"/>
            <w:r w:rsidRPr="007A7E8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lang w:val="en-GB"/>
              </w:rPr>
            </w:pPr>
            <w:r>
              <w:rPr>
                <w:sz w:val="17"/>
                <w:szCs w:val="17"/>
                <w:lang w:val="en-GB"/>
              </w:rPr>
              <w:t>1: Citizen’s role is of administrative nature, 0 otherwise</w:t>
            </w:r>
          </w:p>
        </w:tc>
      </w:tr>
      <w:tr w:rsidR="000124EC" w:rsidRPr="00022868" w14:paraId="45FF91A2" w14:textId="77777777" w:rsidTr="00B36934">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lang w:val="en-GB"/>
              </w:rPr>
            </w:pPr>
            <w:proofErr w:type="spellStart"/>
            <w:r w:rsidRPr="007A7E8C">
              <w:rPr>
                <w:sz w:val="17"/>
                <w:szCs w:val="17"/>
                <w:lang w:val="en-GB"/>
              </w:rPr>
              <w:t>Role_Cleaners</w:t>
            </w:r>
            <w:proofErr w:type="spellEnd"/>
            <w:r w:rsidRPr="007A7E8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lang w:val="en-GB"/>
              </w:rPr>
            </w:pPr>
            <w:r>
              <w:rPr>
                <w:sz w:val="17"/>
                <w:szCs w:val="17"/>
                <w:lang w:val="en-GB"/>
              </w:rPr>
              <w:t>1: Citizen’s role is described as “Cleaners &amp; Handlers”, 0 otherwise</w:t>
            </w:r>
          </w:p>
        </w:tc>
      </w:tr>
      <w:tr w:rsidR="000124EC" w:rsidRPr="00022868" w14:paraId="75C0D19E" w14:textId="77777777" w:rsidTr="00B36934">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lang w:val="en-GB"/>
              </w:rPr>
            </w:pPr>
            <w:proofErr w:type="spellStart"/>
            <w:r w:rsidRPr="007A7E8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lang w:val="en-GB"/>
              </w:rPr>
            </w:pPr>
            <w:r>
              <w:rPr>
                <w:sz w:val="17"/>
                <w:szCs w:val="17"/>
                <w:lang w:val="en-GB"/>
              </w:rPr>
              <w:t>1: Citizen is a professor, 0 otherwise</w:t>
            </w:r>
          </w:p>
        </w:tc>
      </w:tr>
      <w:tr w:rsidR="000124EC" w:rsidRPr="00022868" w14:paraId="545FB5D7" w14:textId="77777777" w:rsidTr="00B36934">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lang w:val="en-GB"/>
              </w:rPr>
            </w:pPr>
            <w:r w:rsidRPr="009210D2">
              <w:rPr>
                <w:sz w:val="17"/>
                <w:szCs w:val="17"/>
                <w:lang w:val="en-GB"/>
              </w:rPr>
              <w:t xml:space="preserve">The number of working hours per week of the citizen </w:t>
            </w:r>
          </w:p>
        </w:tc>
      </w:tr>
      <w:tr w:rsidR="000124EC" w:rsidRPr="00022868" w14:paraId="3A8ADEB5" w14:textId="77777777" w:rsidTr="00B36934">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lang w:val="en-GB"/>
              </w:rPr>
            </w:pPr>
            <w:r w:rsidRPr="009210D2">
              <w:rPr>
                <w:sz w:val="17"/>
                <w:szCs w:val="17"/>
                <w:lang w:val="en-GB"/>
              </w:rPr>
              <w:t xml:space="preserve">The money payed to the elements of Group B </w:t>
            </w:r>
          </w:p>
        </w:tc>
      </w:tr>
      <w:tr w:rsidR="000124EC" w:rsidRPr="00022868" w14:paraId="3C1EFEA1" w14:textId="77777777" w:rsidTr="00B36934">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lang w:val="en-GB"/>
              </w:rPr>
            </w:pPr>
            <w:r w:rsidRPr="009210D2">
              <w:rPr>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lang w:val="en-GB"/>
              </w:rPr>
            </w:pPr>
            <w:r w:rsidRPr="009210D2">
              <w:rPr>
                <w:sz w:val="17"/>
                <w:szCs w:val="17"/>
                <w:lang w:val="en-GB"/>
              </w:rPr>
              <w:t xml:space="preserve">The money received by the elements of Group C </w:t>
            </w:r>
          </w:p>
        </w:tc>
      </w:tr>
      <w:tr w:rsidR="000124EC" w:rsidRPr="00022868" w14:paraId="6ED79BA2" w14:textId="77777777" w:rsidTr="00B36934">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lang w:val="en-GB"/>
              </w:rPr>
            </w:pPr>
            <w:proofErr w:type="spellStart"/>
            <w:r w:rsidRPr="009210D2">
              <w:rPr>
                <w:sz w:val="17"/>
                <w:szCs w:val="17"/>
                <w:lang w:val="en-GB"/>
              </w:rPr>
              <w:t>Education</w:t>
            </w:r>
            <w:r>
              <w:rPr>
                <w:sz w:val="17"/>
                <w:szCs w:val="17"/>
                <w:lang w:val="en-GB"/>
              </w:rPr>
              <w:t>_</w:t>
            </w:r>
            <w:r w:rsidRPr="009210D2">
              <w:rPr>
                <w:sz w:val="17"/>
                <w:szCs w:val="17"/>
                <w:lang w:val="en-GB"/>
              </w:rPr>
              <w:t>Level</w:t>
            </w:r>
            <w:r>
              <w:rPr>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lang w:val="en-GB"/>
              </w:rPr>
            </w:pPr>
            <w:r w:rsidRPr="009210D2">
              <w:rPr>
                <w:sz w:val="17"/>
                <w:szCs w:val="17"/>
                <w:lang w:val="en-GB"/>
              </w:rPr>
              <w:t xml:space="preserve">The education level of the citizen </w:t>
            </w:r>
            <w:r>
              <w:rPr>
                <w:sz w:val="17"/>
                <w:szCs w:val="17"/>
                <w:lang w:val="en-GB"/>
              </w:rPr>
              <w:t>in respect to the classification implemented in this project</w:t>
            </w:r>
          </w:p>
        </w:tc>
      </w:tr>
      <w:tr w:rsidR="000124EC" w:rsidRPr="009210D2" w14:paraId="3DD74647" w14:textId="77777777" w:rsidTr="00B36934">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lang w:val="en-GB"/>
              </w:rPr>
            </w:pPr>
            <w:r>
              <w:rPr>
                <w:sz w:val="17"/>
                <w:szCs w:val="17"/>
                <w:lang w:val="en-GB"/>
              </w:rPr>
              <w:t>1: Self-employed (Company), 0 otherwise</w:t>
            </w:r>
          </w:p>
        </w:tc>
      </w:tr>
      <w:tr w:rsidR="000124EC" w:rsidRPr="00022868" w14:paraId="37597B43" w14:textId="77777777" w:rsidTr="00B36934">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lang w:val="en-GB"/>
              </w:rPr>
            </w:pPr>
            <w:proofErr w:type="spellStart"/>
            <w:r w:rsidRPr="000124EC">
              <w:rPr>
                <w:sz w:val="17"/>
                <w:szCs w:val="17"/>
                <w:lang w:val="en-GB"/>
              </w:rPr>
              <w:t>Employment_Sector_Private</w:t>
            </w:r>
            <w:proofErr w:type="spellEnd"/>
            <w:r w:rsidRPr="000124E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lang w:val="en-GB"/>
              </w:rPr>
            </w:pPr>
            <w:r>
              <w:rPr>
                <w:sz w:val="17"/>
                <w:szCs w:val="17"/>
                <w:lang w:val="en-GB"/>
              </w:rPr>
              <w:t>1: Employed in private sector, 0 otherwise</w:t>
            </w:r>
          </w:p>
        </w:tc>
      </w:tr>
      <w:tr w:rsidR="000124EC" w:rsidRPr="00022868" w14:paraId="3C9B867F" w14:textId="77777777" w:rsidTr="00B36934">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lang w:val="en-GB"/>
        </w:rPr>
      </w:pPr>
      <w:r w:rsidRPr="009210D2">
        <w:rPr>
          <w:lang w:val="en-GB"/>
        </w:rPr>
        <w:t xml:space="preserve">Table </w:t>
      </w:r>
      <w:r>
        <w:rPr>
          <w:lang w:val="en-GB"/>
        </w:rPr>
        <w:t>2</w:t>
      </w:r>
      <w:r w:rsidRPr="009210D2">
        <w:rPr>
          <w:lang w:val="en-GB"/>
        </w:rPr>
        <w:t xml:space="preserve">: The </w:t>
      </w:r>
      <w:r>
        <w:rPr>
          <w:lang w:val="en-GB"/>
        </w:rPr>
        <w:t>training d</w:t>
      </w:r>
      <w:r w:rsidRPr="009210D2">
        <w:rPr>
          <w:lang w:val="en-GB"/>
        </w:rPr>
        <w:t>ataset’s variables</w:t>
      </w:r>
      <w:r>
        <w:rPr>
          <w:lang w:val="en-GB"/>
        </w:rPr>
        <w:t xml:space="preserve"> after the pre-processing steps</w:t>
      </w:r>
    </w:p>
    <w:p w14:paraId="41510C34" w14:textId="77777777" w:rsidR="00E13468" w:rsidRPr="00E13468" w:rsidRDefault="00E13468" w:rsidP="00E13468">
      <w:pPr>
        <w:widowControl w:val="0"/>
        <w:ind w:right="30"/>
        <w:jc w:val="center"/>
        <w:rPr>
          <w:lang w:val="en-GB"/>
        </w:rPr>
      </w:pPr>
    </w:p>
    <w:p w14:paraId="465CD79D" w14:textId="77777777" w:rsidR="00B86838" w:rsidRPr="009210D2" w:rsidRDefault="00B86838" w:rsidP="001E0ABD">
      <w:pPr>
        <w:widowControl w:val="0"/>
        <w:ind w:right="30"/>
        <w:jc w:val="both"/>
        <w:rPr>
          <w:lang w:val="en-GB"/>
        </w:rPr>
      </w:pPr>
    </w:p>
    <w:p w14:paraId="72C88251" w14:textId="1B966B4E" w:rsidR="00B86838" w:rsidRPr="009210D2" w:rsidRDefault="002F6932" w:rsidP="001E0ABD">
      <w:pPr>
        <w:widowControl w:val="0"/>
        <w:ind w:right="30"/>
        <w:jc w:val="both"/>
        <w:rPr>
          <w:lang w:val="en-GB"/>
        </w:rPr>
      </w:pPr>
      <w:r w:rsidRPr="009210D2">
        <w:rPr>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lang w:val="en-GB"/>
        </w:rPr>
        <w:t>‘features_to_keep_2’</w:t>
      </w:r>
      <w:r w:rsidRPr="009210D2">
        <w:rPr>
          <w:lang w:val="en-GB"/>
        </w:rPr>
        <w:t xml:space="preserve">. </w:t>
      </w:r>
    </w:p>
    <w:p w14:paraId="113C46EE" w14:textId="40E7308A" w:rsidR="00B86838" w:rsidRDefault="00B86838" w:rsidP="001E0ABD">
      <w:pPr>
        <w:widowControl w:val="0"/>
        <w:ind w:right="30"/>
        <w:jc w:val="both"/>
        <w:rPr>
          <w:ins w:id="7" w:author="Philipp Metzger" w:date="2020-12-27T15:01:00Z"/>
          <w:lang w:val="en-GB"/>
        </w:rPr>
      </w:pPr>
    </w:p>
    <w:p w14:paraId="003E052A" w14:textId="48B2CE78" w:rsidR="00D3604A" w:rsidRDefault="00D3604A" w:rsidP="001E0ABD">
      <w:pPr>
        <w:widowControl w:val="0"/>
        <w:ind w:right="30"/>
        <w:jc w:val="both"/>
        <w:rPr>
          <w:ins w:id="8" w:author="Philipp Metzger" w:date="2020-12-27T15:02:00Z"/>
          <w:lang w:val="en-GB"/>
        </w:rPr>
      </w:pPr>
      <w:ins w:id="9" w:author="Philipp Metzger" w:date="2020-12-27T15:01:00Z">
        <w:r>
          <w:rPr>
            <w:lang w:val="en-GB"/>
          </w:rPr>
          <w:t>III</w:t>
        </w:r>
      </w:ins>
      <w:ins w:id="10" w:author="Philipp Metzger" w:date="2020-12-27T15:02:00Z">
        <w:r>
          <w:rPr>
            <w:lang w:val="en-GB"/>
          </w:rPr>
          <w:t>.3.</w:t>
        </w:r>
      </w:ins>
      <w:ins w:id="11" w:author="Philipp Metzger" w:date="2020-12-27T15:09:00Z">
        <w:r w:rsidR="00842CB5">
          <w:rPr>
            <w:lang w:val="en-GB"/>
          </w:rPr>
          <w:t>xx</w:t>
        </w:r>
      </w:ins>
      <w:ins w:id="12" w:author="Philipp Metzger" w:date="2020-12-27T15:02:00Z">
        <w:r>
          <w:rPr>
            <w:lang w:val="en-GB"/>
          </w:rPr>
          <w:t xml:space="preserve"> </w:t>
        </w:r>
      </w:ins>
      <w:ins w:id="13" w:author="Philipp Metzger" w:date="2020-12-27T15:11:00Z">
        <w:r w:rsidR="00842CB5">
          <w:rPr>
            <w:lang w:val="en-GB"/>
          </w:rPr>
          <w:t>V</w:t>
        </w:r>
        <w:r w:rsidR="00842CB5" w:rsidRPr="00842CB5">
          <w:rPr>
            <w:lang w:val="en-GB"/>
          </w:rPr>
          <w:t>erification of feature selection for MLP and AdaBoost classifier</w:t>
        </w:r>
      </w:ins>
    </w:p>
    <w:p w14:paraId="5AA53E34" w14:textId="1050451C" w:rsidR="00D3604A" w:rsidRDefault="00D3604A" w:rsidP="001E0ABD">
      <w:pPr>
        <w:widowControl w:val="0"/>
        <w:ind w:right="30"/>
        <w:jc w:val="both"/>
        <w:rPr>
          <w:ins w:id="14" w:author="Philipp Metzger" w:date="2020-12-27T15:02:00Z"/>
          <w:lang w:val="en-GB"/>
        </w:rPr>
      </w:pPr>
    </w:p>
    <w:p w14:paraId="5787E14C" w14:textId="4C59437B" w:rsidR="003844D9" w:rsidRDefault="00D3604A" w:rsidP="00D3604A">
      <w:pPr>
        <w:widowControl w:val="0"/>
        <w:ind w:right="30"/>
        <w:rPr>
          <w:ins w:id="15" w:author="Philipp Metzger" w:date="2020-12-27T16:36:00Z"/>
          <w:lang w:val="en-GB"/>
        </w:rPr>
      </w:pPr>
      <w:ins w:id="16" w:author="Philipp Metzger" w:date="2020-12-27T15:02:00Z">
        <w:r>
          <w:rPr>
            <w:lang w:val="en-GB"/>
          </w:rPr>
          <w:t xml:space="preserve">This part contains an analysis whose goal it is to verify whether or not the feature selection defined in the list ‘features_to_keep_2’ is </w:t>
        </w:r>
      </w:ins>
      <w:ins w:id="17" w:author="Philipp Metzger" w:date="2020-12-27T15:05:00Z">
        <w:r>
          <w:rPr>
            <w:lang w:val="en-GB"/>
          </w:rPr>
          <w:t xml:space="preserve">an </w:t>
        </w:r>
      </w:ins>
      <w:ins w:id="18" w:author="Philipp Metzger" w:date="2020-12-27T15:02:00Z">
        <w:r>
          <w:rPr>
            <w:lang w:val="en-GB"/>
          </w:rPr>
          <w:t xml:space="preserve">adequate </w:t>
        </w:r>
      </w:ins>
      <w:ins w:id="19" w:author="Philipp Metzger" w:date="2020-12-27T15:05:00Z">
        <w:r>
          <w:rPr>
            <w:lang w:val="en-GB"/>
          </w:rPr>
          <w:t xml:space="preserve">choice </w:t>
        </w:r>
      </w:ins>
      <w:ins w:id="20" w:author="Philipp Metzger" w:date="2020-12-27T15:02:00Z">
        <w:r>
          <w:rPr>
            <w:lang w:val="en-GB"/>
          </w:rPr>
          <w:t>for applying it in combination with an MLP</w:t>
        </w:r>
      </w:ins>
      <w:ins w:id="21" w:author="Philipp Metzger" w:date="2020-12-27T15:04:00Z">
        <w:r>
          <w:rPr>
            <w:rStyle w:val="FootnoteReference"/>
            <w:lang w:val="en-GB"/>
          </w:rPr>
          <w:footnoteReference w:id="5"/>
        </w:r>
      </w:ins>
      <w:ins w:id="24" w:author="Philipp Metzger" w:date="2020-12-27T15:02:00Z">
        <w:r>
          <w:rPr>
            <w:lang w:val="en-GB"/>
          </w:rPr>
          <w:t xml:space="preserve"> and with </w:t>
        </w:r>
      </w:ins>
      <w:ins w:id="25" w:author="Philipp Metzger" w:date="2020-12-27T15:05:00Z">
        <w:r>
          <w:rPr>
            <w:lang w:val="en-GB"/>
          </w:rPr>
          <w:t xml:space="preserve">an </w:t>
        </w:r>
      </w:ins>
      <w:ins w:id="26" w:author="Philipp Metzger" w:date="2020-12-27T15:02:00Z">
        <w:r>
          <w:rPr>
            <w:lang w:val="en-GB"/>
          </w:rPr>
          <w:t>AdaBoost</w:t>
        </w:r>
      </w:ins>
      <w:ins w:id="27" w:author="Philipp Metzger" w:date="2020-12-27T15:04:00Z">
        <w:r>
          <w:rPr>
            <w:rStyle w:val="FootnoteReference"/>
            <w:lang w:val="en-GB"/>
          </w:rPr>
          <w:footnoteReference w:id="6"/>
        </w:r>
      </w:ins>
      <w:ins w:id="30" w:author="Philipp Metzger" w:date="2020-12-27T15:05:00Z">
        <w:r>
          <w:rPr>
            <w:lang w:val="en-GB"/>
          </w:rPr>
          <w:t xml:space="preserve"> classifier</w:t>
        </w:r>
      </w:ins>
      <w:ins w:id="31" w:author="Philipp Metzger" w:date="2020-12-27T15:02:00Z">
        <w:r>
          <w:rPr>
            <w:lang w:val="en-GB"/>
          </w:rPr>
          <w:t>. For this</w:t>
        </w:r>
      </w:ins>
      <w:ins w:id="32" w:author="Philipp Metzger" w:date="2020-12-27T15:05:00Z">
        <w:r>
          <w:rPr>
            <w:lang w:val="en-GB"/>
          </w:rPr>
          <w:t xml:space="preserve"> purpose</w:t>
        </w:r>
      </w:ins>
      <w:ins w:id="33" w:author="Philipp Metzger" w:date="2020-12-27T15:02:00Z">
        <w:r>
          <w:rPr>
            <w:lang w:val="en-GB"/>
          </w:rPr>
          <w:t xml:space="preserve">, </w:t>
        </w:r>
      </w:ins>
      <w:ins w:id="34" w:author="Philipp Metzger" w:date="2020-12-27T16:36:00Z">
        <w:r w:rsidR="003844D9">
          <w:rPr>
            <w:lang w:val="en-GB"/>
          </w:rPr>
          <w:t xml:space="preserve">two steps </w:t>
        </w:r>
      </w:ins>
      <w:ins w:id="35" w:author="Philipp Metzger" w:date="2020-12-27T16:37:00Z">
        <w:r w:rsidR="003844D9">
          <w:rPr>
            <w:lang w:val="en-GB"/>
          </w:rPr>
          <w:t>are</w:t>
        </w:r>
      </w:ins>
      <w:ins w:id="36" w:author="Philipp Metzger" w:date="2020-12-27T16:36:00Z">
        <w:r w:rsidR="003844D9">
          <w:rPr>
            <w:lang w:val="en-GB"/>
          </w:rPr>
          <w:t xml:space="preserve"> done:</w:t>
        </w:r>
      </w:ins>
    </w:p>
    <w:p w14:paraId="7DA8C235" w14:textId="2A7ECFFE" w:rsidR="00D3604A" w:rsidRPr="003844D9" w:rsidRDefault="003844D9" w:rsidP="003844D9">
      <w:pPr>
        <w:pStyle w:val="ListParagraph"/>
        <w:widowControl w:val="0"/>
        <w:numPr>
          <w:ilvl w:val="0"/>
          <w:numId w:val="12"/>
        </w:numPr>
        <w:ind w:right="30"/>
        <w:rPr>
          <w:ins w:id="37" w:author="Philipp Metzger" w:date="2020-12-27T16:36:00Z"/>
          <w:lang w:val="en-GB"/>
          <w:rPrChange w:id="38" w:author="Philipp Metzger" w:date="2020-12-27T16:37:00Z">
            <w:rPr>
              <w:ins w:id="39" w:author="Philipp Metzger" w:date="2020-12-27T16:36:00Z"/>
            </w:rPr>
          </w:rPrChange>
        </w:rPr>
        <w:pPrChange w:id="40" w:author="Philipp Metzger" w:date="2020-12-27T16:37:00Z">
          <w:pPr>
            <w:widowControl w:val="0"/>
            <w:ind w:right="30"/>
          </w:pPr>
        </w:pPrChange>
      </w:pPr>
      <w:ins w:id="41" w:author="Philipp Metzger" w:date="2020-12-27T16:36:00Z">
        <w:r w:rsidRPr="003844D9">
          <w:rPr>
            <w:lang w:val="en-GB"/>
            <w:rPrChange w:id="42" w:author="Philipp Metzger" w:date="2020-12-27T16:37:00Z">
              <w:rPr/>
            </w:rPrChange>
          </w:rPr>
          <w:t>The two a</w:t>
        </w:r>
      </w:ins>
      <w:ins w:id="43" w:author="Philipp Metzger" w:date="2020-12-27T15:02:00Z">
        <w:r w:rsidR="00D3604A" w:rsidRPr="003844D9">
          <w:rPr>
            <w:lang w:val="en-GB"/>
            <w:rPrChange w:id="44" w:author="Philipp Metzger" w:date="2020-12-27T16:37:00Z">
              <w:rPr/>
            </w:rPrChange>
          </w:rPr>
          <w:t xml:space="preserve">lgorithms were applied with </w:t>
        </w:r>
      </w:ins>
      <w:ins w:id="45" w:author="Philipp Metzger" w:date="2020-12-27T16:36:00Z">
        <w:r w:rsidRPr="003844D9">
          <w:rPr>
            <w:lang w:val="en-GB"/>
            <w:rPrChange w:id="46" w:author="Philipp Metzger" w:date="2020-12-27T16:37:00Z">
              <w:rPr/>
            </w:rPrChange>
          </w:rPr>
          <w:t xml:space="preserve">four </w:t>
        </w:r>
      </w:ins>
      <w:ins w:id="47" w:author="Philipp Metzger" w:date="2020-12-27T15:02:00Z">
        <w:r w:rsidR="00D3604A" w:rsidRPr="003844D9">
          <w:rPr>
            <w:lang w:val="en-GB"/>
            <w:rPrChange w:id="48" w:author="Philipp Metzger" w:date="2020-12-27T16:37:00Z">
              <w:rPr/>
            </w:rPrChange>
          </w:rPr>
          <w:t xml:space="preserve">different </w:t>
        </w:r>
      </w:ins>
      <w:ins w:id="49" w:author="Philipp Metzger" w:date="2020-12-27T15:07:00Z">
        <w:r w:rsidR="00842CB5" w:rsidRPr="003844D9">
          <w:rPr>
            <w:lang w:val="en-GB"/>
            <w:rPrChange w:id="50" w:author="Philipp Metzger" w:date="2020-12-27T16:37:00Z">
              <w:rPr/>
            </w:rPrChange>
          </w:rPr>
          <w:t>subset</w:t>
        </w:r>
      </w:ins>
      <w:ins w:id="51" w:author="Philipp Metzger" w:date="2020-12-27T16:36:00Z">
        <w:r w:rsidRPr="003844D9">
          <w:rPr>
            <w:lang w:val="en-GB"/>
            <w:rPrChange w:id="52" w:author="Philipp Metzger" w:date="2020-12-27T16:37:00Z">
              <w:rPr/>
            </w:rPrChange>
          </w:rPr>
          <w:t>s</w:t>
        </w:r>
      </w:ins>
      <w:ins w:id="53" w:author="Philipp Metzger" w:date="2020-12-27T15:55:00Z">
        <w:r w:rsidR="00B36934" w:rsidRPr="003844D9">
          <w:rPr>
            <w:lang w:val="en-GB"/>
            <w:rPrChange w:id="54" w:author="Philipp Metzger" w:date="2020-12-27T16:37:00Z">
              <w:rPr/>
            </w:rPrChange>
          </w:rPr>
          <w:t xml:space="preserve"> </w:t>
        </w:r>
      </w:ins>
      <w:ins w:id="55" w:author="Philipp Metzger" w:date="2020-12-27T15:07:00Z">
        <w:r w:rsidR="00842CB5" w:rsidRPr="003844D9">
          <w:rPr>
            <w:lang w:val="en-GB"/>
            <w:rPrChange w:id="56" w:author="Philipp Metzger" w:date="2020-12-27T16:37:00Z">
              <w:rPr/>
            </w:rPrChange>
          </w:rPr>
          <w:t>of the training dataset</w:t>
        </w:r>
      </w:ins>
      <w:ins w:id="57" w:author="Philipp Metzger" w:date="2020-12-27T15:33:00Z">
        <w:r w:rsidR="00D97B31" w:rsidRPr="003844D9">
          <w:rPr>
            <w:lang w:val="en-GB"/>
            <w:rPrChange w:id="58" w:author="Philipp Metzger" w:date="2020-12-27T16:37:00Z">
              <w:rPr/>
            </w:rPrChange>
          </w:rPr>
          <w:t xml:space="preserve">. </w:t>
        </w:r>
      </w:ins>
      <w:ins w:id="59" w:author="Philipp Metzger" w:date="2020-12-27T15:02:00Z">
        <w:r w:rsidR="00D3604A" w:rsidRPr="003844D9">
          <w:rPr>
            <w:lang w:val="en-GB"/>
            <w:rPrChange w:id="60" w:author="Philipp Metzger" w:date="2020-12-27T16:37:00Z">
              <w:rPr/>
            </w:rPrChange>
          </w:rPr>
          <w:t>As a quality measuring technique, k-fold cross validation with k = 10 was used.</w:t>
        </w:r>
      </w:ins>
    </w:p>
    <w:p w14:paraId="7B70ABA0" w14:textId="376F5C35" w:rsidR="003844D9" w:rsidRPr="003844D9" w:rsidRDefault="003844D9" w:rsidP="003844D9">
      <w:pPr>
        <w:pStyle w:val="ListParagraph"/>
        <w:widowControl w:val="0"/>
        <w:numPr>
          <w:ilvl w:val="0"/>
          <w:numId w:val="12"/>
        </w:numPr>
        <w:ind w:right="30"/>
        <w:rPr>
          <w:ins w:id="61" w:author="Philipp Metzger" w:date="2020-12-27T15:02:00Z"/>
          <w:lang w:val="en-GB"/>
          <w:rPrChange w:id="62" w:author="Philipp Metzger" w:date="2020-12-27T16:37:00Z">
            <w:rPr>
              <w:ins w:id="63" w:author="Philipp Metzger" w:date="2020-12-27T15:02:00Z"/>
            </w:rPr>
          </w:rPrChange>
        </w:rPr>
        <w:pPrChange w:id="64" w:author="Philipp Metzger" w:date="2020-12-27T16:37:00Z">
          <w:pPr>
            <w:widowControl w:val="0"/>
            <w:ind w:left="1440" w:right="30"/>
          </w:pPr>
        </w:pPrChange>
      </w:pPr>
      <w:ins w:id="65" w:author="Philipp Metzger" w:date="2020-12-27T16:36:00Z">
        <w:r w:rsidRPr="003844D9">
          <w:rPr>
            <w:lang w:val="en-GB"/>
            <w:rPrChange w:id="66" w:author="Philipp Metzger" w:date="2020-12-27T16:37:00Z">
              <w:rPr/>
            </w:rPrChange>
          </w:rPr>
          <w:t xml:space="preserve">Starting from ‘features_to_keep_2’, </w:t>
        </w:r>
      </w:ins>
      <w:ins w:id="67" w:author="Philipp Metzger" w:date="2020-12-27T16:37:00Z">
        <w:r w:rsidRPr="003844D9">
          <w:rPr>
            <w:lang w:val="en-GB"/>
            <w:rPrChange w:id="68" w:author="Philipp Metzger" w:date="2020-12-27T16:37:00Z">
              <w:rPr/>
            </w:rPrChange>
          </w:rPr>
          <w:t>features are randomly removed, one feature at a time and the validation score is visualised in a multiline plot.</w:t>
        </w:r>
      </w:ins>
    </w:p>
    <w:p w14:paraId="7277EC14" w14:textId="77777777" w:rsidR="00D3604A" w:rsidDel="00842CB5" w:rsidRDefault="00D3604A" w:rsidP="001E0ABD">
      <w:pPr>
        <w:widowControl w:val="0"/>
        <w:ind w:right="30"/>
        <w:jc w:val="both"/>
        <w:rPr>
          <w:del w:id="69" w:author="Philipp Metzger" w:date="2020-12-27T15:07:00Z"/>
          <w:lang w:val="en-GB"/>
        </w:rPr>
      </w:pPr>
    </w:p>
    <w:p w14:paraId="6E47B7AF" w14:textId="6F08FA72" w:rsidR="007D4306" w:rsidDel="00842CB5" w:rsidRDefault="007D4306" w:rsidP="001E0ABD">
      <w:pPr>
        <w:widowControl w:val="0"/>
        <w:ind w:right="30"/>
        <w:jc w:val="both"/>
        <w:rPr>
          <w:del w:id="70" w:author="Philipp Metzger" w:date="2020-12-27T15:07:00Z"/>
          <w:lang w:val="en-GB"/>
        </w:rPr>
      </w:pPr>
      <w:del w:id="71" w:author="Philipp Metzger" w:date="2020-12-27T15:07:00Z">
        <w:r w:rsidDel="00842CB5">
          <w:rPr>
            <w:lang w:val="en-GB"/>
          </w:rPr>
          <w:delText>The goal of the next step</w:delText>
        </w:r>
        <w:r w:rsidR="00662684" w:rsidDel="00842CB5">
          <w:rPr>
            <w:lang w:val="en-GB"/>
          </w:rPr>
          <w:delText>s</w:delText>
        </w:r>
        <w:r w:rsidDel="00842CB5">
          <w:rPr>
            <w:lang w:val="en-GB"/>
          </w:rPr>
          <w:delText xml:space="preserve"> is to asses</w:delText>
        </w:r>
        <w:r w:rsidR="00662684" w:rsidDel="00842CB5">
          <w:rPr>
            <w:lang w:val="en-GB"/>
          </w:rPr>
          <w:delText>s</w:delText>
        </w:r>
        <w:r w:rsidDel="00842CB5">
          <w:rPr>
            <w:lang w:val="en-GB"/>
          </w:rPr>
          <w:delText xml:space="preserve"> the best feature combination for an MLP</w:delText>
        </w:r>
      </w:del>
      <w:del w:id="72" w:author="Philipp Metzger" w:date="2020-12-27T15:03:00Z">
        <w:r w:rsidDel="00D3604A">
          <w:rPr>
            <w:rStyle w:val="FootnoteReference"/>
            <w:lang w:val="en-GB"/>
          </w:rPr>
          <w:footnoteReference w:id="7"/>
        </w:r>
      </w:del>
      <w:del w:id="75" w:author="Philipp Metzger" w:date="2020-12-27T15:07:00Z">
        <w:r w:rsidDel="00842CB5">
          <w:rPr>
            <w:lang w:val="en-GB"/>
          </w:rPr>
          <w:delText xml:space="preserve"> classifier</w:delText>
        </w:r>
        <w:r w:rsidR="00662684" w:rsidDel="00842CB5">
          <w:rPr>
            <w:lang w:val="en-GB"/>
          </w:rPr>
          <w:delText xml:space="preserve"> that is used for this project. </w:delText>
        </w:r>
        <w:r w:rsidR="00A840A9" w:rsidDel="00842CB5">
          <w:rPr>
            <w:lang w:val="en-GB"/>
          </w:rPr>
          <w:delText>This assessment was conducted using the classifier with its default parameters on varying subsets of the training dataset</w:delText>
        </w:r>
        <w:r w:rsidR="00FD1E25" w:rsidDel="00842CB5">
          <w:rPr>
            <w:lang w:val="en-GB"/>
          </w:rPr>
          <w:delText xml:space="preserve"> presented in table 2.</w:delText>
        </w:r>
        <w:r w:rsidR="00C20147" w:rsidDel="00842CB5">
          <w:rPr>
            <w:lang w:val="en-GB"/>
          </w:rPr>
          <w:delText xml:space="preserve"> For evaluating the performance of the MLP classifier on the varying datasets, k-fold cross validation with k = 10 was used.</w:delText>
        </w:r>
      </w:del>
    </w:p>
    <w:p w14:paraId="7E336BF2" w14:textId="085142FB" w:rsidR="00DF1507" w:rsidDel="00842CB5" w:rsidRDefault="00DF1507" w:rsidP="001E0ABD">
      <w:pPr>
        <w:widowControl w:val="0"/>
        <w:ind w:right="30"/>
        <w:jc w:val="both"/>
        <w:rPr>
          <w:del w:id="76" w:author="Philipp Metzger" w:date="2020-12-27T15:07:00Z"/>
          <w:lang w:val="en-GB"/>
        </w:rPr>
      </w:pPr>
    </w:p>
    <w:p w14:paraId="1CA0A2BE" w14:textId="26AC2EC3" w:rsidR="00026AD2" w:rsidRDefault="00DF1507" w:rsidP="001E0ABD">
      <w:pPr>
        <w:widowControl w:val="0"/>
        <w:ind w:right="30"/>
        <w:jc w:val="both"/>
        <w:rPr>
          <w:ins w:id="77" w:author="Philipp Metzger" w:date="2020-12-27T14:49:00Z"/>
          <w:lang w:val="en-GB"/>
        </w:rPr>
      </w:pPr>
      <w:del w:id="78" w:author="Philipp Metzger" w:date="2020-12-27T15:07:00Z">
        <w:r w:rsidDel="00842CB5">
          <w:rPr>
            <w:lang w:val="en-GB"/>
          </w:rPr>
          <w:delText xml:space="preserve">Next, the same type of analysis </w:delText>
        </w:r>
        <w:r w:rsidR="004D0629" w:rsidDel="00842CB5">
          <w:rPr>
            <w:lang w:val="en-GB"/>
          </w:rPr>
          <w:delText>is</w:delText>
        </w:r>
        <w:r w:rsidDel="00842CB5">
          <w:rPr>
            <w:lang w:val="en-GB"/>
          </w:rPr>
          <w:delText xml:space="preserve"> conducted for another classification algorithm: </w:delText>
        </w:r>
        <w:r w:rsidR="00C257C2" w:rsidDel="00842CB5">
          <w:rPr>
            <w:lang w:val="en-GB"/>
          </w:rPr>
          <w:delText xml:space="preserve">An </w:delText>
        </w:r>
        <w:r w:rsidDel="00842CB5">
          <w:rPr>
            <w:lang w:val="en-GB"/>
          </w:rPr>
          <w:delText>AdaBoost</w:delText>
        </w:r>
        <w:r w:rsidR="00C257C2" w:rsidDel="00842CB5">
          <w:rPr>
            <w:lang w:val="en-GB"/>
          </w:rPr>
          <w:delText xml:space="preserve"> classifier</w:delText>
        </w:r>
      </w:del>
      <w:del w:id="79" w:author="Philipp Metzger" w:date="2020-12-27T15:04:00Z">
        <w:r w:rsidDel="00D3604A">
          <w:rPr>
            <w:rStyle w:val="FootnoteReference"/>
            <w:lang w:val="en-GB"/>
          </w:rPr>
          <w:footnoteReference w:id="8"/>
        </w:r>
      </w:del>
      <w:del w:id="82" w:author="Philipp Metzger" w:date="2020-12-27T15:07:00Z">
        <w:r w:rsidDel="00842CB5">
          <w:rPr>
            <w:lang w:val="en-GB"/>
          </w:rPr>
          <w:delText>.</w:delText>
        </w:r>
        <w:r w:rsidR="004D0629" w:rsidDel="00842CB5">
          <w:rPr>
            <w:lang w:val="en-GB"/>
          </w:rPr>
          <w:delText xml:space="preserve"> </w:delText>
        </w:r>
      </w:del>
    </w:p>
    <w:p w14:paraId="03E586D3" w14:textId="7737395D" w:rsidR="00662684" w:rsidRDefault="004D0629" w:rsidP="001E0ABD">
      <w:pPr>
        <w:widowControl w:val="0"/>
        <w:ind w:right="30"/>
        <w:jc w:val="both"/>
        <w:rPr>
          <w:lang w:val="en-GB"/>
        </w:rPr>
      </w:pPr>
      <w:r>
        <w:rPr>
          <w:lang w:val="en-GB"/>
        </w:rPr>
        <w:t>In the next section, the process of selecting the appropriate models and their parameters is described.</w:t>
      </w:r>
    </w:p>
    <w:p w14:paraId="16AF320B" w14:textId="278A9454" w:rsidR="004D0629" w:rsidRDefault="004D0629" w:rsidP="001E0ABD">
      <w:pPr>
        <w:widowControl w:val="0"/>
        <w:ind w:right="30"/>
        <w:jc w:val="both"/>
        <w:rPr>
          <w:lang w:val="en-GB"/>
        </w:rPr>
      </w:pPr>
    </w:p>
    <w:p w14:paraId="0A692094" w14:textId="65B708EB" w:rsidR="004D0629" w:rsidRPr="004D0629" w:rsidRDefault="004D0629" w:rsidP="001E0ABD">
      <w:pPr>
        <w:widowControl w:val="0"/>
        <w:ind w:right="30"/>
        <w:jc w:val="both"/>
        <w:rPr>
          <w:b/>
          <w:bCs/>
          <w:lang w:val="en-GB"/>
        </w:rPr>
      </w:pPr>
      <w:r w:rsidRPr="004D0629">
        <w:rPr>
          <w:b/>
          <w:bCs/>
          <w:lang w:val="en-GB"/>
        </w:rPr>
        <w:t>III.4 Model Selection</w:t>
      </w:r>
      <w:r>
        <w:rPr>
          <w:b/>
          <w:bCs/>
          <w:lang w:val="en-GB"/>
        </w:rPr>
        <w:t xml:space="preserve"> and Parameter Tuning</w:t>
      </w:r>
    </w:p>
    <w:p w14:paraId="0BA6E1B9" w14:textId="50F4DE6E" w:rsidR="00662684" w:rsidRDefault="00662684" w:rsidP="001E0ABD">
      <w:pPr>
        <w:widowControl w:val="0"/>
        <w:ind w:right="30"/>
        <w:jc w:val="both"/>
        <w:rPr>
          <w:lang w:val="en-GB"/>
        </w:rPr>
      </w:pPr>
    </w:p>
    <w:p w14:paraId="6A219869" w14:textId="023073C5" w:rsidR="00B86838" w:rsidRPr="00EF63AC" w:rsidRDefault="004D0629" w:rsidP="001E0ABD">
      <w:pPr>
        <w:widowControl w:val="0"/>
        <w:ind w:right="30"/>
        <w:jc w:val="both"/>
        <w:rPr>
          <w:lang w:val="en-US"/>
        </w:rPr>
      </w:pPr>
      <w:r>
        <w:rPr>
          <w:lang w:val="en-GB"/>
        </w:rPr>
        <w:t>The purpose of the following part of the code is to assess the fitness of different models for dealing with the application at hand.</w:t>
      </w:r>
      <w:r w:rsidR="000E4846">
        <w:rPr>
          <w:lang w:val="en-GB"/>
        </w:rPr>
        <w:t xml:space="preserve"> Grid Search</w:t>
      </w:r>
      <w:r w:rsidR="00670DC9">
        <w:rPr>
          <w:rStyle w:val="FootnoteReference"/>
          <w:lang w:val="en-GB"/>
        </w:rPr>
        <w:footnoteReference w:id="9"/>
      </w:r>
      <w:r w:rsidR="000E4846">
        <w:rPr>
          <w:lang w:val="en-GB"/>
        </w:rPr>
        <w:t xml:space="preserve"> and k-fold cross validation </w:t>
      </w:r>
      <w:r w:rsidR="006625FF">
        <w:rPr>
          <w:lang w:val="en-GB"/>
        </w:rPr>
        <w:t xml:space="preserve">with k = 10 </w:t>
      </w:r>
      <w:r w:rsidR="000E4846">
        <w:rPr>
          <w:lang w:val="en-GB"/>
        </w:rPr>
        <w:t>are used to find optimal or near optimal combinations of parameter values for each algorithm.</w:t>
      </w:r>
      <w:r w:rsidR="00D226F8">
        <w:rPr>
          <w:lang w:val="en-GB"/>
        </w:rPr>
        <w:t xml:space="preserve"> After this, the best models are selected based on their </w:t>
      </w:r>
      <w:r w:rsidR="006625FF">
        <w:rPr>
          <w:lang w:val="en-GB"/>
        </w:rPr>
        <w:t>accuracy. This assessment is conducted using k-fold cross validation with k = 10.</w:t>
      </w:r>
      <w:r w:rsidR="008922C6">
        <w:rPr>
          <w:lang w:val="en-GB"/>
        </w:rPr>
        <w:t xml:space="preserve"> The models that are considered are</w:t>
      </w:r>
      <w:ins w:id="83" w:author="Philipp Metzger" w:date="2020-12-27T14:06:00Z">
        <w:r w:rsidR="00655D00">
          <w:rPr>
            <w:lang w:val="en-GB"/>
          </w:rPr>
          <w:t xml:space="preserve"> an</w:t>
        </w:r>
      </w:ins>
      <w:r w:rsidR="008922C6">
        <w:rPr>
          <w:lang w:val="en-GB"/>
        </w:rPr>
        <w:t xml:space="preserve"> </w:t>
      </w:r>
      <w:r w:rsidR="00AF2079">
        <w:rPr>
          <w:lang w:val="en-GB"/>
        </w:rPr>
        <w:t>MLP classifier</w:t>
      </w:r>
      <w:r w:rsidR="008922C6">
        <w:rPr>
          <w:lang w:val="en-GB"/>
        </w:rPr>
        <w:t xml:space="preserve">, </w:t>
      </w:r>
      <w:r w:rsidR="008922C6">
        <w:rPr>
          <w:lang w:val="en-GB"/>
        </w:rPr>
        <w:lastRenderedPageBreak/>
        <w:t xml:space="preserve">AdaBoost, </w:t>
      </w:r>
      <w:r w:rsidR="008922C6" w:rsidRPr="008922C6">
        <w:rPr>
          <w:lang w:val="en-GB"/>
        </w:rPr>
        <w:t>Gradient Boosting Classifi</w:t>
      </w:r>
      <w:r w:rsidR="008922C6">
        <w:rPr>
          <w:lang w:val="en-GB"/>
        </w:rPr>
        <w:t>cation</w:t>
      </w:r>
      <w:r w:rsidR="008922C6">
        <w:rPr>
          <w:rStyle w:val="FootnoteReference"/>
          <w:lang w:val="en-GB"/>
        </w:rPr>
        <w:footnoteReference w:id="10"/>
      </w:r>
      <w:r w:rsidR="008922C6">
        <w:rPr>
          <w:lang w:val="en-GB"/>
        </w:rPr>
        <w:t xml:space="preserve">, </w:t>
      </w:r>
      <w:r w:rsidR="008922C6" w:rsidRPr="008922C6">
        <w:rPr>
          <w:lang w:val="en-GB"/>
        </w:rPr>
        <w:t>Random</w:t>
      </w:r>
      <w:r w:rsidR="008922C6">
        <w:rPr>
          <w:lang w:val="en-GB"/>
        </w:rPr>
        <w:t xml:space="preserve"> </w:t>
      </w:r>
      <w:r w:rsidR="008922C6" w:rsidRPr="008922C6">
        <w:rPr>
          <w:lang w:val="en-GB"/>
        </w:rPr>
        <w:t>Forest</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1"/>
      </w:r>
      <w:r w:rsidR="008922C6">
        <w:rPr>
          <w:lang w:val="en-GB"/>
        </w:rPr>
        <w:t xml:space="preserve">, </w:t>
      </w:r>
      <w:r w:rsidR="008922C6" w:rsidRPr="008922C6">
        <w:rPr>
          <w:lang w:val="en-GB"/>
        </w:rPr>
        <w:t>Support Vector Classifi</w:t>
      </w:r>
      <w:r w:rsidR="008922C6">
        <w:rPr>
          <w:lang w:val="en-GB"/>
        </w:rPr>
        <w:t>cation</w:t>
      </w:r>
      <w:r w:rsidR="008922C6">
        <w:rPr>
          <w:rStyle w:val="FootnoteReference"/>
          <w:lang w:val="en-GB"/>
        </w:rPr>
        <w:footnoteReference w:id="12"/>
      </w:r>
      <w:r w:rsidR="004377F5">
        <w:rPr>
          <w:lang w:val="en-GB"/>
        </w:rPr>
        <w:t xml:space="preserve"> and</w:t>
      </w:r>
      <w:r w:rsidR="008922C6">
        <w:rPr>
          <w:lang w:val="en-GB"/>
        </w:rPr>
        <w:t xml:space="preserve"> K-nearest </w:t>
      </w:r>
      <w:r w:rsidR="00AF2079" w:rsidRPr="008922C6">
        <w:rPr>
          <w:lang w:val="en-GB"/>
        </w:rPr>
        <w:t>Neighbours</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3"/>
      </w:r>
      <w:r w:rsidR="004377F5">
        <w:rPr>
          <w:lang w:val="en-GB"/>
        </w:rPr>
        <w:t>.</w:t>
      </w:r>
    </w:p>
    <w:p w14:paraId="40899D55" w14:textId="5926E647" w:rsidR="00B86838" w:rsidRPr="009210D2" w:rsidRDefault="00B86838" w:rsidP="001E0ABD">
      <w:pPr>
        <w:ind w:right="30"/>
        <w:jc w:val="both"/>
        <w:rPr>
          <w:lang w:val="en-GB"/>
        </w:rPr>
      </w:pPr>
    </w:p>
    <w:p w14:paraId="7A65AE67" w14:textId="77777777" w:rsidR="00B86838" w:rsidRPr="009210D2" w:rsidRDefault="00B86838" w:rsidP="001E0ABD">
      <w:pPr>
        <w:widowControl w:val="0"/>
        <w:ind w:right="30"/>
        <w:jc w:val="both"/>
        <w:rPr>
          <w:lang w:val="en-GB"/>
        </w:rPr>
      </w:pPr>
    </w:p>
    <w:p w14:paraId="2C4A2D21" w14:textId="7B0AE8BF" w:rsidR="001E0ABD" w:rsidRDefault="002F6932" w:rsidP="008D6074">
      <w:pPr>
        <w:widowControl w:val="0"/>
        <w:ind w:right="30"/>
        <w:rPr>
          <w:b/>
          <w:bCs/>
          <w:lang w:val="en-GB"/>
        </w:rPr>
      </w:pPr>
      <w:r w:rsidRPr="009210D2">
        <w:rPr>
          <w:b/>
          <w:bCs/>
          <w:lang w:val="en-GB"/>
        </w:rPr>
        <w:t>IV.</w:t>
      </w:r>
      <w:r w:rsidR="008723CD" w:rsidRPr="009210D2">
        <w:rPr>
          <w:b/>
          <w:bCs/>
          <w:lang w:val="en-GB"/>
        </w:rPr>
        <w:t xml:space="preserve"> </w:t>
      </w:r>
      <w:r w:rsidRPr="009210D2">
        <w:rPr>
          <w:b/>
          <w:bCs/>
          <w:lang w:val="en-GB"/>
        </w:rPr>
        <w:t>R</w:t>
      </w:r>
      <w:r w:rsidR="008723CD" w:rsidRPr="009210D2">
        <w:rPr>
          <w:b/>
          <w:bCs/>
          <w:lang w:val="en-GB"/>
        </w:rPr>
        <w:t>esults</w:t>
      </w:r>
      <w:bookmarkStart w:id="84" w:name="_mszvsfuckqjg" w:colFirst="0" w:colLast="0"/>
      <w:bookmarkStart w:id="85" w:name="_lm557pgmsy4m" w:colFirst="0" w:colLast="0"/>
      <w:bookmarkStart w:id="86" w:name="_uq4x4qrcchzp" w:colFirst="0" w:colLast="0"/>
      <w:bookmarkStart w:id="87" w:name="_h60e5nn008z3" w:colFirst="0" w:colLast="0"/>
      <w:bookmarkEnd w:id="84"/>
      <w:bookmarkEnd w:id="85"/>
      <w:bookmarkEnd w:id="86"/>
      <w:bookmarkEnd w:id="87"/>
    </w:p>
    <w:p w14:paraId="2B1B8837" w14:textId="5A457C5F" w:rsidR="004737DF" w:rsidRDefault="004737DF" w:rsidP="008D6074">
      <w:pPr>
        <w:widowControl w:val="0"/>
        <w:ind w:right="30"/>
        <w:rPr>
          <w:b/>
          <w:bCs/>
          <w:lang w:val="en-GB"/>
        </w:rPr>
      </w:pPr>
    </w:p>
    <w:p w14:paraId="36C132E9" w14:textId="57CA80CC" w:rsidR="004737DF" w:rsidRDefault="004737DF" w:rsidP="008D6074">
      <w:pPr>
        <w:widowControl w:val="0"/>
        <w:ind w:right="30"/>
        <w:rPr>
          <w:b/>
          <w:bCs/>
          <w:lang w:val="en-GB"/>
        </w:rPr>
      </w:pPr>
      <w:r>
        <w:rPr>
          <w:b/>
          <w:bCs/>
          <w:lang w:val="en-GB"/>
        </w:rPr>
        <w:t xml:space="preserve">IV.1 Results in </w:t>
      </w:r>
      <w:r w:rsidRPr="003D1C33">
        <w:rPr>
          <w:b/>
          <w:bCs/>
          <w:lang w:val="en-GB"/>
        </w:rPr>
        <w:t>Data Exploration and Data Pre-processing</w:t>
      </w:r>
    </w:p>
    <w:p w14:paraId="303DDCC4" w14:textId="3749A593" w:rsidR="004737DF" w:rsidRDefault="004737DF" w:rsidP="008D6074">
      <w:pPr>
        <w:widowControl w:val="0"/>
        <w:ind w:right="30"/>
        <w:rPr>
          <w:b/>
          <w:bCs/>
          <w:lang w:val="en-GB"/>
        </w:rPr>
      </w:pPr>
    </w:p>
    <w:p w14:paraId="2F422A9A" w14:textId="77777777" w:rsidR="004737DF" w:rsidRDefault="004737DF" w:rsidP="008D6074">
      <w:pPr>
        <w:widowControl w:val="0"/>
        <w:ind w:right="30"/>
        <w:rPr>
          <w:lang w:val="en-GB"/>
        </w:rPr>
      </w:pPr>
      <w:r w:rsidRPr="004737DF">
        <w:rPr>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lang w:val="en-GB"/>
        </w:rPr>
      </w:pPr>
      <w:r w:rsidRPr="004A4012">
        <w:rPr>
          <w:lang w:val="en-GB"/>
        </w:rPr>
        <w:t>Assessment of discriminatory power: 'Base Area' has most cases in one category</w:t>
      </w:r>
      <w:r>
        <w:rPr>
          <w:lang w:val="en-GB"/>
        </w:rPr>
        <w:t>. Very few observations in the other categories. The variation between the categories is probably random due to the small sample sizes in the low cardinality categories.</w:t>
      </w:r>
      <w:r w:rsidR="001357D7">
        <w:rPr>
          <w:lang w:val="en-GB"/>
        </w:rPr>
        <w:t xml:space="preserve"> </w:t>
      </w:r>
    </w:p>
    <w:p w14:paraId="77F77808" w14:textId="6BC4BF58" w:rsidR="001357D7" w:rsidRDefault="001357D7" w:rsidP="008D6074">
      <w:pPr>
        <w:widowControl w:val="0"/>
        <w:ind w:right="30"/>
        <w:rPr>
          <w:lang w:val="en-GB"/>
        </w:rPr>
      </w:pPr>
    </w:p>
    <w:p w14:paraId="75ED774B" w14:textId="6D7DEE7A" w:rsidR="001357D7" w:rsidRDefault="001357D7" w:rsidP="001357D7">
      <w:pPr>
        <w:widowControl w:val="0"/>
        <w:ind w:right="30"/>
        <w:rPr>
          <w:lang w:val="en-GB"/>
        </w:rPr>
      </w:pPr>
      <w:r>
        <w:rPr>
          <w:noProof/>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lang w:val="en-GB"/>
        </w:rPr>
      </w:pPr>
      <w:r>
        <w:rPr>
          <w:lang w:val="en-GB"/>
        </w:rPr>
        <w:t xml:space="preserve">Figure </w:t>
      </w:r>
      <w:r w:rsidRPr="009210D2">
        <w:rPr>
          <w:lang w:val="en-GB"/>
        </w:rPr>
        <w:t xml:space="preserve">1: </w:t>
      </w:r>
      <w:r>
        <w:rPr>
          <w:lang w:val="en-GB"/>
        </w:rPr>
        <w:t>Discriminatory power of ‘Base Area’</w:t>
      </w:r>
    </w:p>
    <w:p w14:paraId="1698A150" w14:textId="77777777" w:rsidR="001357D7" w:rsidRDefault="001357D7" w:rsidP="008D6074">
      <w:pPr>
        <w:widowControl w:val="0"/>
        <w:ind w:right="30"/>
        <w:rPr>
          <w:lang w:val="en-GB"/>
        </w:rPr>
      </w:pPr>
    </w:p>
    <w:p w14:paraId="24808569" w14:textId="787145D0" w:rsidR="004A4012" w:rsidRDefault="001357D7" w:rsidP="008D6074">
      <w:pPr>
        <w:widowControl w:val="0"/>
        <w:ind w:right="30"/>
        <w:rPr>
          <w:lang w:val="en-GB"/>
        </w:rPr>
      </w:pPr>
      <w:r>
        <w:rPr>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lang w:val="en-GB"/>
        </w:rPr>
      </w:pPr>
    </w:p>
    <w:p w14:paraId="495030BC" w14:textId="55D64799" w:rsidR="001357D7" w:rsidRDefault="001357D7" w:rsidP="008D6074">
      <w:pPr>
        <w:widowControl w:val="0"/>
        <w:ind w:right="30"/>
        <w:rPr>
          <w:lang w:val="en-GB"/>
        </w:rPr>
      </w:pPr>
      <w:r>
        <w:rPr>
          <w:noProof/>
          <w:lang w:val="en-GB"/>
        </w:rPr>
        <w:lastRenderedPageBreak/>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lang w:val="en-GB"/>
        </w:rPr>
      </w:pPr>
      <w:r>
        <w:rPr>
          <w:lang w:val="en-GB"/>
        </w:rPr>
        <w:t>Figure 2</w:t>
      </w:r>
      <w:r w:rsidRPr="009210D2">
        <w:rPr>
          <w:lang w:val="en-GB"/>
        </w:rPr>
        <w:t xml:space="preserve">: </w:t>
      </w:r>
      <w:r>
        <w:rPr>
          <w:lang w:val="en-GB"/>
        </w:rPr>
        <w:t>Discriminatory power of ‘Native Continent’</w:t>
      </w:r>
    </w:p>
    <w:p w14:paraId="2BBE7952" w14:textId="4541017A" w:rsidR="00D11891" w:rsidRDefault="00D11891" w:rsidP="00D11891">
      <w:pPr>
        <w:widowControl w:val="0"/>
        <w:ind w:right="30"/>
        <w:jc w:val="center"/>
        <w:rPr>
          <w:lang w:val="en-GB"/>
        </w:rPr>
      </w:pPr>
    </w:p>
    <w:p w14:paraId="69E2721F" w14:textId="3BA6CB8E" w:rsidR="00D11891" w:rsidRDefault="00D11891" w:rsidP="00D11891">
      <w:pPr>
        <w:widowControl w:val="0"/>
        <w:ind w:right="30"/>
        <w:rPr>
          <w:lang w:val="en-GB"/>
        </w:rPr>
      </w:pPr>
      <w:r>
        <w:rPr>
          <w:lang w:val="en-GB"/>
        </w:rPr>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17D5FA20"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xml:space="preserve">’ which was expected. </w:t>
      </w:r>
      <w:ins w:id="88" w:author="Philipp Metzger" w:date="2020-12-27T14:06:00Z">
        <w:r w:rsidR="00655D00">
          <w:rPr>
            <w:rFonts w:ascii="Times New Roman" w:eastAsia="Times New Roman" w:hAnsi="Times New Roman" w:cs="Times New Roman"/>
            <w:sz w:val="24"/>
            <w:szCs w:val="24"/>
            <w:lang w:val="en-GB"/>
          </w:rPr>
          <w:t xml:space="preserve">Both features have roughly the same correlation to the target variable ‘Income’. </w:t>
        </w:r>
      </w:ins>
      <w:r>
        <w:rPr>
          <w:rFonts w:ascii="Times New Roman" w:eastAsia="Times New Roman" w:hAnsi="Times New Roman" w:cs="Times New Roman"/>
          <w:sz w:val="24"/>
          <w:szCs w:val="24"/>
          <w:lang w:val="en-GB"/>
        </w:rPr>
        <w:t>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3778EFFA"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After it we advance to a bigger correlation matrix. This one is computed using all the remaining features</w:t>
      </w:r>
      <w:ins w:id="89" w:author="Philipp Metzger" w:date="2020-12-27T14:07:00Z">
        <w:r w:rsidR="005C55BC">
          <w:rPr>
            <w:rFonts w:ascii="Times New Roman" w:eastAsia="Times New Roman" w:hAnsi="Times New Roman" w:cs="Times New Roman"/>
            <w:sz w:val="24"/>
            <w:szCs w:val="24"/>
            <w:lang w:val="en-GB"/>
          </w:rPr>
          <w:t xml:space="preserve"> (state which ones exactly)</w:t>
        </w:r>
      </w:ins>
      <w:r>
        <w:rPr>
          <w:rFonts w:ascii="Times New Roman" w:eastAsia="Times New Roman" w:hAnsi="Times New Roman" w:cs="Times New Roman"/>
          <w:sz w:val="24"/>
          <w:szCs w:val="24"/>
          <w:lang w:val="en-GB"/>
        </w:rPr>
        <w:t xml:space="preserve">,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order to find redundancies, we want to retrieve only result with 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lang w:val="en-GB"/>
        </w:rPr>
      </w:pPr>
      <w:r>
        <w:rPr>
          <w:lang w:val="en-GB"/>
        </w:rPr>
        <w:t xml:space="preserve">As a result of this extensive matrices there are a few </w:t>
      </w:r>
      <w:r w:rsidR="003C2217">
        <w:rPr>
          <w:lang w:val="en-GB"/>
        </w:rPr>
        <w:t>relations</w:t>
      </w:r>
      <w:r>
        <w:rPr>
          <w:lang w:val="en-GB"/>
        </w:rPr>
        <w:t xml:space="preserve"> that are worth pointing out</w:t>
      </w:r>
      <w:r w:rsidR="00FC319E">
        <w:rPr>
          <w:lang w:val="en-GB"/>
        </w:rPr>
        <w:t xml:space="preserve"> due to redundancy matters</w:t>
      </w:r>
      <w:r>
        <w:rPr>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lang w:val="en-GB"/>
        </w:rPr>
      </w:pPr>
    </w:p>
    <w:p w14:paraId="1DF53BA3" w14:textId="2FF311B6" w:rsidR="00FC319E" w:rsidRDefault="00FC319E" w:rsidP="00FC319E">
      <w:pPr>
        <w:widowControl w:val="0"/>
        <w:ind w:left="1440" w:right="30"/>
        <w:rPr>
          <w:lang w:val="en-GB"/>
        </w:rPr>
      </w:pPr>
      <w:r>
        <w:rPr>
          <w:lang w:val="en-GB"/>
        </w:rPr>
        <w:t>Besides these relations, as said before, also features with correlation lower than 0.08 were also eliminated. After this step the process goes on with a much smaller list of features, which is ‘features_to_keep_1’.</w:t>
      </w:r>
      <w:ins w:id="90" w:author="Philipp Metzger" w:date="2020-12-27T14:10:00Z">
        <w:r w:rsidR="005C55BC">
          <w:rPr>
            <w:lang w:val="en-GB"/>
          </w:rPr>
          <w:t xml:space="preserve"> (Consider putting the feature table here)</w:t>
        </w:r>
      </w:ins>
    </w:p>
    <w:p w14:paraId="2BEED7EC" w14:textId="3AF156F4" w:rsidR="00FC319E" w:rsidRDefault="00FC319E" w:rsidP="00FC319E">
      <w:pPr>
        <w:widowControl w:val="0"/>
        <w:ind w:left="1440" w:right="30"/>
        <w:rPr>
          <w:lang w:val="en-GB"/>
        </w:rPr>
      </w:pPr>
      <w:r>
        <w:rPr>
          <w:lang w:val="en-GB"/>
        </w:rPr>
        <w:t>This list of features is taken through other features selection techniques.</w:t>
      </w:r>
    </w:p>
    <w:p w14:paraId="57A1A8C7" w14:textId="7287881B" w:rsidR="00FC319E" w:rsidRDefault="00FC319E" w:rsidP="00FC319E">
      <w:pPr>
        <w:widowControl w:val="0"/>
        <w:ind w:left="1440" w:right="30"/>
        <w:rPr>
          <w:lang w:val="en-GB"/>
        </w:rPr>
      </w:pPr>
      <w:r>
        <w:rPr>
          <w:lang w:val="en-GB"/>
        </w:rPr>
        <w:t xml:space="preserve">The first is the Recursive Feature Elimination. In this technique the model chosen to be used was a Gradient Boosting Classifier knowing that this one is </w:t>
      </w:r>
      <w:r>
        <w:rPr>
          <w:lang w:val="en-GB"/>
        </w:rPr>
        <w:lastRenderedPageBreak/>
        <w:t>a convenient model to the purposes of the problem, would make sense to have techniques that suit the models to be used.</w:t>
      </w:r>
      <w:r w:rsidR="009864AB">
        <w:rPr>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lang w:val="en-GB"/>
        </w:rPr>
      </w:pPr>
    </w:p>
    <w:p w14:paraId="4EE57181" w14:textId="2A650CE8" w:rsidR="009864AB" w:rsidRDefault="00C9258F" w:rsidP="00C9258F">
      <w:pPr>
        <w:widowControl w:val="0"/>
        <w:ind w:left="1440" w:right="30"/>
        <w:jc w:val="center"/>
        <w:rPr>
          <w:lang w:val="en-GB"/>
        </w:rPr>
      </w:pPr>
      <w:r>
        <w:rPr>
          <w:noProof/>
          <w:lang w:val="en-GB"/>
        </w:rPr>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C9258F">
      <w:pPr>
        <w:widowControl w:val="0"/>
        <w:ind w:right="30"/>
        <w:jc w:val="center"/>
        <w:rPr>
          <w:lang w:val="en-GB"/>
        </w:rPr>
      </w:pPr>
      <w:r>
        <w:rPr>
          <w:lang w:val="en-GB"/>
        </w:rPr>
        <w:t>Figure 3</w:t>
      </w:r>
      <w:r w:rsidRPr="009210D2">
        <w:rPr>
          <w:lang w:val="en-GB"/>
        </w:rPr>
        <w:t xml:space="preserve">: </w:t>
      </w:r>
      <w:r>
        <w:rPr>
          <w:lang w:val="en-GB"/>
        </w:rPr>
        <w:t xml:space="preserve">Resulting </w:t>
      </w:r>
      <w:proofErr w:type="spellStart"/>
      <w:r>
        <w:rPr>
          <w:lang w:val="en-GB"/>
        </w:rPr>
        <w:t>DataFrame</w:t>
      </w:r>
      <w:proofErr w:type="spellEnd"/>
      <w:r>
        <w:rPr>
          <w:lang w:val="en-GB"/>
        </w:rPr>
        <w:t xml:space="preserve"> from RFE</w:t>
      </w:r>
    </w:p>
    <w:p w14:paraId="01ACF661" w14:textId="77777777" w:rsidR="00C9258F" w:rsidRDefault="00C9258F" w:rsidP="00C9258F">
      <w:pPr>
        <w:widowControl w:val="0"/>
        <w:ind w:left="1440" w:right="30"/>
        <w:jc w:val="center"/>
        <w:rPr>
          <w:lang w:val="en-GB"/>
        </w:rPr>
      </w:pPr>
    </w:p>
    <w:p w14:paraId="38DBAF0F" w14:textId="77777777" w:rsidR="00C9258F" w:rsidRDefault="00C9258F" w:rsidP="00FC319E">
      <w:pPr>
        <w:widowControl w:val="0"/>
        <w:ind w:left="1440" w:right="30"/>
        <w:rPr>
          <w:lang w:val="en-GB"/>
        </w:rPr>
      </w:pPr>
    </w:p>
    <w:p w14:paraId="08CD13ED" w14:textId="3DD71AD6" w:rsidR="009864AB" w:rsidRDefault="009864AB" w:rsidP="00FC319E">
      <w:pPr>
        <w:widowControl w:val="0"/>
        <w:ind w:left="1440" w:right="30"/>
        <w:rPr>
          <w:lang w:val="en-GB"/>
        </w:rPr>
      </w:pPr>
      <w:r>
        <w:rPr>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lang w:val="en-GB"/>
        </w:rPr>
      </w:pPr>
    </w:p>
    <w:p w14:paraId="76A02275" w14:textId="77F6948D" w:rsidR="00C9258F" w:rsidRPr="00C9258F" w:rsidRDefault="00C9258F" w:rsidP="00C9258F">
      <w:pPr>
        <w:jc w:val="center"/>
      </w:pPr>
      <w:r>
        <w:rPr>
          <w:noProof/>
          <w:lang w:val="en-GB"/>
        </w:rPr>
        <w:lastRenderedPageBreak/>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C9258F">
      <w:pPr>
        <w:widowControl w:val="0"/>
        <w:ind w:right="30"/>
        <w:jc w:val="center"/>
        <w:rPr>
          <w:lang w:val="en-GB"/>
        </w:rPr>
      </w:pPr>
      <w:r>
        <w:rPr>
          <w:lang w:val="en-GB"/>
        </w:rPr>
        <w:t>Figure 4</w:t>
      </w:r>
      <w:r w:rsidRPr="009210D2">
        <w:rPr>
          <w:lang w:val="en-GB"/>
        </w:rPr>
        <w:t xml:space="preserve">: </w:t>
      </w:r>
      <w:r>
        <w:rPr>
          <w:lang w:val="en-GB"/>
        </w:rPr>
        <w:t>Resulting chart from Ridge Classifier</w:t>
      </w:r>
    </w:p>
    <w:p w14:paraId="4D56123E" w14:textId="77777777" w:rsidR="00C9258F" w:rsidRDefault="00C9258F" w:rsidP="00C9258F">
      <w:pPr>
        <w:widowControl w:val="0"/>
        <w:ind w:left="1440" w:right="30"/>
        <w:jc w:val="center"/>
        <w:rPr>
          <w:lang w:val="en-GB"/>
        </w:rPr>
      </w:pPr>
    </w:p>
    <w:p w14:paraId="513CD65E" w14:textId="25F8AF43" w:rsidR="00C9258F" w:rsidRDefault="00C2476D" w:rsidP="00C9258F">
      <w:pPr>
        <w:widowControl w:val="0"/>
        <w:ind w:left="1440" w:right="30"/>
        <w:rPr>
          <w:lang w:val="en-GB"/>
        </w:rPr>
      </w:pPr>
      <w:r>
        <w:rPr>
          <w:lang w:val="en-GB"/>
        </w:rPr>
        <w:t>From the chart we see that all originally metric features are considered important. Sitting right next to those, ‘</w:t>
      </w:r>
      <w:proofErr w:type="spellStart"/>
      <w:r>
        <w:rPr>
          <w:lang w:val="en-GB"/>
        </w:rPr>
        <w:t>Marital_Status_Married</w:t>
      </w:r>
      <w:proofErr w:type="spellEnd"/>
      <w:r>
        <w:rPr>
          <w:lang w:val="en-GB"/>
        </w:rPr>
        <w:t xml:space="preserve">’ is the most important according to this </w:t>
      </w:r>
      <w:proofErr w:type="spellStart"/>
      <w:r>
        <w:rPr>
          <w:lang w:val="en-GB"/>
        </w:rPr>
        <w:t>techquine</w:t>
      </w:r>
      <w:proofErr w:type="spellEnd"/>
      <w:r>
        <w:rPr>
          <w:lang w:val="en-GB"/>
        </w:rPr>
        <w:t>, ‘</w:t>
      </w:r>
      <w:proofErr w:type="spellStart"/>
      <w:r>
        <w:rPr>
          <w:lang w:val="en-GB"/>
        </w:rPr>
        <w:t>Role_Management</w:t>
      </w:r>
      <w:proofErr w:type="spellEnd"/>
      <w:r>
        <w:rPr>
          <w:lang w:val="en-GB"/>
        </w:rPr>
        <w:t>’ is also one to take into account as are ‘</w:t>
      </w:r>
      <w:proofErr w:type="spellStart"/>
      <w:r>
        <w:rPr>
          <w:lang w:val="en-GB"/>
        </w:rPr>
        <w:t>Role_Professor</w:t>
      </w:r>
      <w:proofErr w:type="spellEnd"/>
      <w:r>
        <w:rPr>
          <w:lang w:val="en-GB"/>
        </w:rPr>
        <w:t>’ and ‘</w:t>
      </w:r>
      <w:proofErr w:type="spellStart"/>
      <w:r>
        <w:rPr>
          <w:lang w:val="en-GB"/>
        </w:rPr>
        <w:t>Lives_with_Other_Family</w:t>
      </w:r>
      <w:proofErr w:type="spellEnd"/>
      <w:r>
        <w:rPr>
          <w:lang w:val="en-GB"/>
        </w:rPr>
        <w:t>’.</w:t>
      </w:r>
    </w:p>
    <w:p w14:paraId="0231C7B1" w14:textId="4AC6957C" w:rsidR="00C2476D" w:rsidRDefault="00C2476D" w:rsidP="00FC319E">
      <w:pPr>
        <w:widowControl w:val="0"/>
        <w:ind w:left="1440" w:right="30"/>
        <w:rPr>
          <w:lang w:val="en-GB"/>
        </w:rPr>
      </w:pPr>
    </w:p>
    <w:p w14:paraId="3F619B21" w14:textId="0A2558B4" w:rsidR="00C2476D" w:rsidRDefault="00C2476D" w:rsidP="00FC319E">
      <w:pPr>
        <w:widowControl w:val="0"/>
        <w:ind w:left="1440" w:right="30"/>
        <w:rPr>
          <w:lang w:val="en-GB"/>
        </w:rPr>
      </w:pPr>
      <w:r>
        <w:rPr>
          <w:lang w:val="en-GB"/>
        </w:rPr>
        <w:t xml:space="preserve">Next technique used, for feature selection, was also feature importance, but this time with XGBoost Classifier. </w:t>
      </w:r>
    </w:p>
    <w:p w14:paraId="55C899A0" w14:textId="0BBA7DB9" w:rsidR="00C2476D" w:rsidRDefault="00C2476D" w:rsidP="00FC319E">
      <w:pPr>
        <w:widowControl w:val="0"/>
        <w:ind w:left="1440" w:right="30"/>
        <w:rPr>
          <w:lang w:val="en-GB"/>
        </w:rPr>
      </w:pPr>
    </w:p>
    <w:p w14:paraId="4703581E" w14:textId="7998629B" w:rsidR="00C9258F" w:rsidRDefault="00C9258F" w:rsidP="00C9258F">
      <w:pPr>
        <w:jc w:val="center"/>
      </w:pPr>
      <w:r>
        <w:rPr>
          <w:noProof/>
          <w:lang w:val="en-GB"/>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C9258F">
      <w:pPr>
        <w:widowControl w:val="0"/>
        <w:ind w:right="30"/>
        <w:jc w:val="center"/>
        <w:rPr>
          <w:lang w:val="en-GB"/>
        </w:rPr>
      </w:pPr>
      <w:r>
        <w:rPr>
          <w:lang w:val="en-GB"/>
        </w:rPr>
        <w:t>Figure 5</w:t>
      </w:r>
      <w:r w:rsidRPr="009210D2">
        <w:rPr>
          <w:lang w:val="en-GB"/>
        </w:rPr>
        <w:t xml:space="preserve">: </w:t>
      </w:r>
      <w:r>
        <w:rPr>
          <w:lang w:val="en-GB"/>
        </w:rPr>
        <w:t>Resulting chart from XGBoost Classifier</w:t>
      </w:r>
    </w:p>
    <w:p w14:paraId="0C75D995" w14:textId="50687262" w:rsidR="00C2476D" w:rsidRDefault="00C2476D" w:rsidP="00FC319E">
      <w:pPr>
        <w:widowControl w:val="0"/>
        <w:ind w:left="1440" w:right="30"/>
        <w:rPr>
          <w:lang w:val="en-GB"/>
        </w:rPr>
      </w:pPr>
    </w:p>
    <w:p w14:paraId="51F8F9A9" w14:textId="77777777" w:rsidR="00C9258F" w:rsidRDefault="00C9258F" w:rsidP="00FC319E">
      <w:pPr>
        <w:widowControl w:val="0"/>
        <w:ind w:left="1440" w:right="30"/>
        <w:rPr>
          <w:lang w:val="en-GB"/>
        </w:rPr>
      </w:pPr>
    </w:p>
    <w:p w14:paraId="5016E327" w14:textId="0BE15F80" w:rsidR="00C2476D" w:rsidRDefault="006208D1" w:rsidP="00FC319E">
      <w:pPr>
        <w:widowControl w:val="0"/>
        <w:ind w:left="1440" w:right="30"/>
        <w:rPr>
          <w:lang w:val="en-GB"/>
        </w:rPr>
      </w:pPr>
      <w:r>
        <w:rPr>
          <w:lang w:val="en-GB"/>
        </w:rP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FC319E">
      <w:pPr>
        <w:widowControl w:val="0"/>
        <w:ind w:left="1440" w:right="30"/>
        <w:rPr>
          <w:lang w:val="en-GB"/>
        </w:rPr>
      </w:pPr>
      <w:r>
        <w:rPr>
          <w:lang w:val="en-GB"/>
        </w:rPr>
        <w:t xml:space="preserve">Once the 3 techniques are complete, the goal is to come up with a new list of features that provides us </w:t>
      </w:r>
      <w:r w:rsidR="00991837">
        <w:rPr>
          <w:lang w:val="en-GB"/>
        </w:rPr>
        <w:t xml:space="preserve">with a balanced result between the different </w:t>
      </w:r>
      <w:r w:rsidR="00991837">
        <w:rPr>
          <w:lang w:val="en-GB"/>
        </w:rPr>
        <w:lastRenderedPageBreak/>
        <w:t>techniques. Considering this we are only eliminating ‘Role_?’. This one feature is the only one that is not revealed as important by any of the techniques. All the others have relative importance and can bring versatility to our model.</w:t>
      </w:r>
    </w:p>
    <w:p w14:paraId="234F6DB9" w14:textId="28CA3D86" w:rsidR="00964814" w:rsidRDefault="00964814" w:rsidP="00FC319E">
      <w:pPr>
        <w:widowControl w:val="0"/>
        <w:ind w:left="1440" w:right="30"/>
        <w:rPr>
          <w:lang w:val="en-GB"/>
        </w:rPr>
      </w:pPr>
      <w:r>
        <w:rPr>
          <w:lang w:val="en-GB"/>
        </w:rPr>
        <w:t xml:space="preserve">As a result of this </w:t>
      </w:r>
      <w:proofErr w:type="gramStart"/>
      <w:r>
        <w:rPr>
          <w:lang w:val="en-GB"/>
        </w:rPr>
        <w:t>techniques</w:t>
      </w:r>
      <w:proofErr w:type="gramEnd"/>
      <w:r>
        <w:rPr>
          <w:lang w:val="en-GB"/>
        </w:rPr>
        <w:t xml:space="preserve"> we end up with ‘features_to_keep_2’.</w:t>
      </w:r>
    </w:p>
    <w:p w14:paraId="71A7186A" w14:textId="32609970" w:rsidR="00C61DF0" w:rsidRDefault="00C61DF0" w:rsidP="00FC319E">
      <w:pPr>
        <w:widowControl w:val="0"/>
        <w:ind w:left="1440" w:right="30"/>
        <w:rPr>
          <w:lang w:val="en-GB"/>
        </w:rPr>
      </w:pPr>
    </w:p>
    <w:p w14:paraId="3EEB2C23" w14:textId="6706B966" w:rsidR="00C61DF0" w:rsidRDefault="00C61DF0" w:rsidP="00FC319E">
      <w:pPr>
        <w:widowControl w:val="0"/>
        <w:ind w:left="1440" w:right="30"/>
        <w:rPr>
          <w:lang w:val="en-GB"/>
        </w:rPr>
      </w:pPr>
      <w:r w:rsidRPr="00C61DF0">
        <w:rPr>
          <w:highlight w:val="yellow"/>
          <w:lang w:val="en-GB"/>
        </w:rPr>
        <w:t>(Add the list here)</w:t>
      </w:r>
    </w:p>
    <w:p w14:paraId="01F32CFA" w14:textId="69111848" w:rsidR="00991837" w:rsidRDefault="00991837" w:rsidP="00FC319E">
      <w:pPr>
        <w:widowControl w:val="0"/>
        <w:ind w:left="1440" w:right="30"/>
        <w:rPr>
          <w:lang w:val="en-GB"/>
        </w:rPr>
      </w:pPr>
    </w:p>
    <w:p w14:paraId="4FDD7B78" w14:textId="4D235B3F" w:rsidR="00991837" w:rsidRDefault="00991837" w:rsidP="00FC319E">
      <w:pPr>
        <w:widowControl w:val="0"/>
        <w:ind w:left="1440" w:right="30"/>
        <w:rPr>
          <w:ins w:id="91" w:author="Philipp Metzger" w:date="2020-12-27T14:10:00Z"/>
          <w:lang w:val="en-GB"/>
        </w:rPr>
      </w:pPr>
      <w:r w:rsidRPr="00991837">
        <w:rPr>
          <w:highlight w:val="red"/>
          <w:lang w:val="en-GB"/>
        </w:rPr>
        <w:t>Phillip’s Part</w:t>
      </w:r>
    </w:p>
    <w:p w14:paraId="60705D78" w14:textId="64776D83" w:rsidR="00DC28B4" w:rsidRDefault="00DC28B4" w:rsidP="00FC319E">
      <w:pPr>
        <w:widowControl w:val="0"/>
        <w:ind w:left="1440" w:right="30"/>
        <w:rPr>
          <w:ins w:id="92" w:author="Philipp Metzger" w:date="2020-12-27T15:09:00Z"/>
          <w:lang w:val="en-GB"/>
        </w:rPr>
      </w:pPr>
    </w:p>
    <w:p w14:paraId="54B1188D" w14:textId="160E1259" w:rsidR="00842CB5" w:rsidRDefault="00842CB5" w:rsidP="00FC319E">
      <w:pPr>
        <w:widowControl w:val="0"/>
        <w:ind w:left="1440" w:right="30"/>
        <w:rPr>
          <w:ins w:id="93" w:author="Philipp Metzger" w:date="2020-12-27T16:38:00Z"/>
          <w:b/>
          <w:bCs/>
          <w:lang w:val="en-GB"/>
        </w:rPr>
      </w:pPr>
      <w:ins w:id="94" w:author="Philipp Metzger" w:date="2020-12-27T15:09:00Z">
        <w:r>
          <w:rPr>
            <w:b/>
            <w:bCs/>
            <w:lang w:val="en-GB"/>
          </w:rPr>
          <w:t>IV.1.xx Results</w:t>
        </w:r>
      </w:ins>
      <w:ins w:id="95" w:author="Philipp Metzger" w:date="2020-12-27T15:10:00Z">
        <w:r>
          <w:rPr>
            <w:b/>
            <w:bCs/>
            <w:lang w:val="en-GB"/>
          </w:rPr>
          <w:t xml:space="preserve"> for </w:t>
        </w:r>
        <w:r w:rsidRPr="00842CB5">
          <w:rPr>
            <w:b/>
            <w:bCs/>
            <w:lang w:val="en-GB"/>
          </w:rPr>
          <w:t>v</w:t>
        </w:r>
        <w:r w:rsidRPr="00842CB5">
          <w:rPr>
            <w:b/>
            <w:bCs/>
            <w:lang w:val="en-GB"/>
            <w:rPrChange w:id="96" w:author="Philipp Metzger" w:date="2020-12-27T15:10:00Z">
              <w:rPr>
                <w:lang w:val="en-GB"/>
              </w:rPr>
            </w:rPrChange>
          </w:rPr>
          <w:t>erification of feature selection for MLP and AdaBoost classifier</w:t>
        </w:r>
      </w:ins>
    </w:p>
    <w:p w14:paraId="34E2972E" w14:textId="73CE980C" w:rsidR="003844D9" w:rsidRDefault="003844D9" w:rsidP="00FC319E">
      <w:pPr>
        <w:widowControl w:val="0"/>
        <w:ind w:left="1440" w:right="30"/>
        <w:rPr>
          <w:ins w:id="97" w:author="Philipp Metzger" w:date="2020-12-27T16:38:00Z"/>
          <w:b/>
          <w:bCs/>
          <w:lang w:val="en-GB"/>
        </w:rPr>
      </w:pPr>
    </w:p>
    <w:p w14:paraId="1C8D12D2" w14:textId="050E2D53" w:rsidR="00DC28B4" w:rsidRDefault="003844D9" w:rsidP="00842CB5">
      <w:pPr>
        <w:widowControl w:val="0"/>
        <w:ind w:left="1440" w:right="30"/>
        <w:rPr>
          <w:ins w:id="98" w:author="Philipp Metzger" w:date="2020-12-27T15:23:00Z"/>
          <w:lang w:val="en-GB"/>
        </w:rPr>
      </w:pPr>
      <w:ins w:id="99" w:author="Philipp Metzger" w:date="2020-12-27T16:38:00Z">
        <w:r>
          <w:rPr>
            <w:lang w:val="en-GB"/>
          </w:rPr>
          <w:t xml:space="preserve">For the step described in </w:t>
        </w:r>
        <w:r>
          <w:rPr>
            <w:lang w:val="en-GB"/>
          </w:rPr>
          <w:t>III.3.xx</w:t>
        </w:r>
        <w:r>
          <w:rPr>
            <w:lang w:val="en-GB"/>
          </w:rPr>
          <w:t xml:space="preserve"> point 1, t</w:t>
        </w:r>
      </w:ins>
      <w:ins w:id="100" w:author="Philipp Metzger" w:date="2020-12-27T15:08:00Z">
        <w:r w:rsidR="00842CB5">
          <w:rPr>
            <w:lang w:val="en-GB"/>
          </w:rPr>
          <w:t xml:space="preserve">he first subset </w:t>
        </w:r>
      </w:ins>
      <w:ins w:id="101" w:author="Philipp Metzger" w:date="2020-12-27T15:11:00Z">
        <w:r w:rsidR="00842CB5">
          <w:rPr>
            <w:lang w:val="en-GB"/>
          </w:rPr>
          <w:t xml:space="preserve">of features </w:t>
        </w:r>
      </w:ins>
      <w:ins w:id="102" w:author="Philipp Metzger" w:date="2020-12-27T15:08:00Z">
        <w:r w:rsidR="00842CB5">
          <w:rPr>
            <w:lang w:val="en-GB"/>
          </w:rPr>
          <w:t>for which the</w:t>
        </w:r>
      </w:ins>
      <w:ins w:id="103" w:author="Philipp Metzger" w:date="2020-12-27T15:11:00Z">
        <w:r w:rsidR="00842CB5">
          <w:rPr>
            <w:lang w:val="en-GB"/>
          </w:rPr>
          <w:t xml:space="preserve"> models’</w:t>
        </w:r>
      </w:ins>
      <w:ins w:id="104" w:author="Philipp Metzger" w:date="2020-12-27T15:08:00Z">
        <w:r w:rsidR="00842CB5">
          <w:rPr>
            <w:lang w:val="en-GB"/>
          </w:rPr>
          <w:t xml:space="preserve"> </w:t>
        </w:r>
      </w:ins>
      <w:ins w:id="105" w:author="Philipp Metzger" w:date="2020-12-27T15:09:00Z">
        <w:r w:rsidR="00842CB5">
          <w:rPr>
            <w:lang w:val="en-GB"/>
          </w:rPr>
          <w:t xml:space="preserve">performance </w:t>
        </w:r>
      </w:ins>
      <w:ins w:id="106" w:author="Philipp Metzger" w:date="2020-12-27T15:11:00Z">
        <w:r w:rsidR="00842CB5">
          <w:rPr>
            <w:lang w:val="en-GB"/>
          </w:rPr>
          <w:t>is</w:t>
        </w:r>
      </w:ins>
      <w:ins w:id="107" w:author="Philipp Metzger" w:date="2020-12-27T15:09:00Z">
        <w:r w:rsidR="00842CB5">
          <w:rPr>
            <w:lang w:val="en-GB"/>
          </w:rPr>
          <w:t xml:space="preserve"> evaluated</w:t>
        </w:r>
      </w:ins>
      <w:ins w:id="108" w:author="Philipp Metzger" w:date="2020-12-27T15:12:00Z">
        <w:r w:rsidR="00842CB5">
          <w:rPr>
            <w:lang w:val="en-GB"/>
          </w:rPr>
          <w:t xml:space="preserve"> is defined by the list ‘</w:t>
        </w:r>
        <w:proofErr w:type="spellStart"/>
        <w:r w:rsidR="00842CB5" w:rsidRPr="00842CB5">
          <w:rPr>
            <w:lang w:val="en-GB"/>
          </w:rPr>
          <w:t>features_certainly_to_keep</w:t>
        </w:r>
        <w:proofErr w:type="spellEnd"/>
        <w:r w:rsidR="00842CB5">
          <w:rPr>
            <w:lang w:val="en-GB"/>
          </w:rPr>
          <w:t xml:space="preserve">’ which consists of </w:t>
        </w:r>
      </w:ins>
      <w:ins w:id="109" w:author="Philipp Metzger" w:date="2020-12-27T15:15:00Z">
        <w:r w:rsidR="00842CB5">
          <w:rPr>
            <w:lang w:val="en-GB"/>
          </w:rPr>
          <w:t xml:space="preserve">the features </w:t>
        </w:r>
      </w:ins>
      <w:ins w:id="110" w:author="Philipp Metzger" w:date="2020-12-27T15:17:00Z">
        <w:r w:rsidR="00055193">
          <w:rPr>
            <w:lang w:val="en-GB"/>
          </w:rPr>
          <w:t>‘</w:t>
        </w:r>
      </w:ins>
      <w:ins w:id="111" w:author="Philipp Metzger" w:date="2020-12-27T15:15:00Z">
        <w:r w:rsidR="00842CB5" w:rsidRPr="00842CB5">
          <w:rPr>
            <w:lang w:val="en-GB"/>
          </w:rPr>
          <w:t>Age_days_rel_to_2020</w:t>
        </w:r>
      </w:ins>
      <w:ins w:id="112" w:author="Philipp Metzger" w:date="2020-12-27T15:17:00Z">
        <w:r w:rsidR="00055193">
          <w:rPr>
            <w:lang w:val="en-GB"/>
          </w:rPr>
          <w:t>’</w:t>
        </w:r>
      </w:ins>
      <w:ins w:id="113" w:author="Philipp Metzger" w:date="2020-12-27T15:15:00Z">
        <w:r w:rsidR="00842CB5" w:rsidRPr="00842CB5">
          <w:rPr>
            <w:lang w:val="en-GB"/>
          </w:rPr>
          <w:t>,</w:t>
        </w:r>
        <w:r w:rsidR="00842CB5">
          <w:rPr>
            <w:lang w:val="en-GB"/>
          </w:rPr>
          <w:t xml:space="preserve"> </w:t>
        </w:r>
      </w:ins>
      <w:ins w:id="114" w:author="Philipp Metzger" w:date="2020-12-27T15:17:00Z">
        <w:r w:rsidR="00055193">
          <w:rPr>
            <w:lang w:val="en-GB"/>
          </w:rPr>
          <w:t>‘</w:t>
        </w:r>
      </w:ins>
      <w:ins w:id="115" w:author="Philipp Metzger" w:date="2020-12-27T15:15:00Z">
        <w:r w:rsidR="00842CB5" w:rsidRPr="00842CB5">
          <w:rPr>
            <w:lang w:val="en-GB"/>
          </w:rPr>
          <w:t>Working Hours per week</w:t>
        </w:r>
      </w:ins>
      <w:ins w:id="116" w:author="Philipp Metzger" w:date="2020-12-27T15:17:00Z">
        <w:r w:rsidR="00055193">
          <w:rPr>
            <w:lang w:val="en-GB"/>
          </w:rPr>
          <w:t>’</w:t>
        </w:r>
      </w:ins>
      <w:ins w:id="117" w:author="Philipp Metzger" w:date="2020-12-27T15:15:00Z">
        <w:r w:rsidR="00842CB5" w:rsidRPr="00842CB5">
          <w:rPr>
            <w:lang w:val="en-GB"/>
          </w:rPr>
          <w:t xml:space="preserve">, </w:t>
        </w:r>
      </w:ins>
      <w:ins w:id="118" w:author="Philipp Metzger" w:date="2020-12-27T15:17:00Z">
        <w:r w:rsidR="00055193">
          <w:rPr>
            <w:lang w:val="en-GB"/>
          </w:rPr>
          <w:t>‘</w:t>
        </w:r>
      </w:ins>
      <w:ins w:id="119" w:author="Philipp Metzger" w:date="2020-12-27T15:15:00Z">
        <w:r w:rsidR="00842CB5" w:rsidRPr="00842CB5">
          <w:rPr>
            <w:lang w:val="en-GB"/>
          </w:rPr>
          <w:t>Money Received</w:t>
        </w:r>
      </w:ins>
      <w:ins w:id="120" w:author="Philipp Metzger" w:date="2020-12-27T15:17:00Z">
        <w:r w:rsidR="00055193">
          <w:rPr>
            <w:lang w:val="en-GB"/>
          </w:rPr>
          <w:t>’</w:t>
        </w:r>
      </w:ins>
      <w:ins w:id="121" w:author="Philipp Metzger" w:date="2020-12-27T15:15:00Z">
        <w:r w:rsidR="00842CB5" w:rsidRPr="00842CB5">
          <w:rPr>
            <w:lang w:val="en-GB"/>
          </w:rPr>
          <w:t>,</w:t>
        </w:r>
        <w:r w:rsidR="00842CB5">
          <w:rPr>
            <w:lang w:val="en-GB"/>
          </w:rPr>
          <w:t xml:space="preserve"> </w:t>
        </w:r>
      </w:ins>
      <w:ins w:id="122" w:author="Philipp Metzger" w:date="2020-12-27T15:17:00Z">
        <w:r w:rsidR="00055193">
          <w:rPr>
            <w:lang w:val="en-GB"/>
          </w:rPr>
          <w:t>‘</w:t>
        </w:r>
      </w:ins>
      <w:ins w:id="123" w:author="Philipp Metzger" w:date="2020-12-27T15:15:00Z">
        <w:r w:rsidR="00842CB5" w:rsidRPr="00842CB5">
          <w:rPr>
            <w:lang w:val="en-GB"/>
          </w:rPr>
          <w:t>Ticket Price</w:t>
        </w:r>
      </w:ins>
      <w:ins w:id="124" w:author="Philipp Metzger" w:date="2020-12-27T15:17:00Z">
        <w:r w:rsidR="00055193">
          <w:rPr>
            <w:lang w:val="en-GB"/>
          </w:rPr>
          <w:t>’</w:t>
        </w:r>
      </w:ins>
      <w:ins w:id="125" w:author="Philipp Metzger" w:date="2020-12-27T15:15:00Z">
        <w:r w:rsidR="00842CB5" w:rsidRPr="00842CB5">
          <w:rPr>
            <w:lang w:val="en-GB"/>
          </w:rPr>
          <w:t xml:space="preserve">, </w:t>
        </w:r>
      </w:ins>
      <w:ins w:id="126" w:author="Philipp Metzger" w:date="2020-12-27T15:17:00Z">
        <w:r w:rsidR="00055193">
          <w:rPr>
            <w:lang w:val="en-GB"/>
          </w:rPr>
          <w:t>‘</w:t>
        </w:r>
      </w:ins>
      <w:proofErr w:type="spellStart"/>
      <w:ins w:id="127" w:author="Philipp Metzger" w:date="2020-12-27T15:15:00Z">
        <w:r w:rsidR="00842CB5" w:rsidRPr="00842CB5">
          <w:rPr>
            <w:lang w:val="en-GB"/>
          </w:rPr>
          <w:t>Education_Level_Classified</w:t>
        </w:r>
      </w:ins>
      <w:proofErr w:type="spellEnd"/>
      <w:ins w:id="128" w:author="Philipp Metzger" w:date="2020-12-27T15:17:00Z">
        <w:r w:rsidR="00055193">
          <w:rPr>
            <w:lang w:val="en-GB"/>
          </w:rPr>
          <w:t>’</w:t>
        </w:r>
      </w:ins>
      <w:ins w:id="129" w:author="Philipp Metzger" w:date="2020-12-27T15:15:00Z">
        <w:r w:rsidR="00055193">
          <w:rPr>
            <w:lang w:val="en-GB"/>
          </w:rPr>
          <w:t>. These features a</w:t>
        </w:r>
      </w:ins>
      <w:ins w:id="130" w:author="Philipp Metzger" w:date="2020-12-27T15:16:00Z">
        <w:r w:rsidR="00055193">
          <w:rPr>
            <w:lang w:val="en-GB"/>
          </w:rPr>
          <w:t>re the five metric features but with the substitution of</w:t>
        </w:r>
      </w:ins>
      <w:ins w:id="131" w:author="Philipp Metzger" w:date="2020-12-27T15:13:00Z">
        <w:r w:rsidR="00842CB5">
          <w:rPr>
            <w:lang w:val="en-GB"/>
          </w:rPr>
          <w:t xml:space="preserve"> ‘</w:t>
        </w:r>
      </w:ins>
      <w:ins w:id="132" w:author="Philipp Metzger" w:date="2020-12-27T15:14:00Z">
        <w:r w:rsidR="00842CB5" w:rsidRPr="00842CB5">
          <w:rPr>
            <w:lang w:val="en-GB"/>
          </w:rPr>
          <w:t>Years of Education</w:t>
        </w:r>
        <w:r w:rsidR="00842CB5">
          <w:rPr>
            <w:lang w:val="en-GB"/>
          </w:rPr>
          <w:t xml:space="preserve">’ </w:t>
        </w:r>
      </w:ins>
      <w:ins w:id="133" w:author="Philipp Metzger" w:date="2020-12-27T15:16:00Z">
        <w:r w:rsidR="00055193">
          <w:rPr>
            <w:lang w:val="en-GB"/>
          </w:rPr>
          <w:t xml:space="preserve">by </w:t>
        </w:r>
        <w:r w:rsidR="00055193" w:rsidRPr="00842CB5">
          <w:rPr>
            <w:lang w:val="en-GB"/>
          </w:rPr>
          <w:t>'</w:t>
        </w:r>
        <w:proofErr w:type="spellStart"/>
        <w:r w:rsidR="00055193" w:rsidRPr="00842CB5">
          <w:rPr>
            <w:lang w:val="en-GB"/>
          </w:rPr>
          <w:t>Education_Level_Classified</w:t>
        </w:r>
        <w:proofErr w:type="spellEnd"/>
        <w:r w:rsidR="00055193">
          <w:rPr>
            <w:lang w:val="en-GB"/>
          </w:rPr>
          <w:t>’.</w:t>
        </w:r>
      </w:ins>
      <w:ins w:id="134" w:author="Philipp Metzger" w:date="2020-12-27T15:17:00Z">
        <w:r w:rsidR="00055193">
          <w:rPr>
            <w:lang w:val="en-GB"/>
          </w:rPr>
          <w:t xml:space="preserve"> These features are regarded to be the most essential features</w:t>
        </w:r>
      </w:ins>
      <w:ins w:id="135" w:author="Philipp Metzger" w:date="2020-12-27T15:18:00Z">
        <w:r w:rsidR="00055193">
          <w:rPr>
            <w:lang w:val="en-GB"/>
          </w:rPr>
          <w:t xml:space="preserve"> of the dataset</w:t>
        </w:r>
      </w:ins>
      <w:ins w:id="136" w:author="Philipp Metzger" w:date="2020-12-27T15:22:00Z">
        <w:r w:rsidR="00055193">
          <w:rPr>
            <w:lang w:val="en-GB"/>
          </w:rPr>
          <w:t xml:space="preserve"> and are supposed to serve as a base case in this step of the analysis. The </w:t>
        </w:r>
      </w:ins>
      <w:ins w:id="137" w:author="Philipp Metzger" w:date="2020-12-27T15:23:00Z">
        <w:r w:rsidR="00055193">
          <w:rPr>
            <w:lang w:val="en-GB"/>
          </w:rPr>
          <w:t>result for this feature set for the MLP and the AdaBoost classifiers are shown in table xx.</w:t>
        </w:r>
      </w:ins>
    </w:p>
    <w:p w14:paraId="4CE8EFE8" w14:textId="1F48820E" w:rsidR="00055193" w:rsidRDefault="00055193" w:rsidP="00842CB5">
      <w:pPr>
        <w:widowControl w:val="0"/>
        <w:ind w:left="1440" w:right="30"/>
        <w:rPr>
          <w:ins w:id="138" w:author="Philipp Metzger" w:date="2020-12-27T15:23:00Z"/>
          <w:lang w:val="en-GB"/>
        </w:rPr>
      </w:pPr>
    </w:p>
    <w:tbl>
      <w:tblPr>
        <w:tblStyle w:val="TableGrid"/>
        <w:tblW w:w="0" w:type="auto"/>
        <w:tblInd w:w="1440" w:type="dxa"/>
        <w:tblLook w:val="04A0" w:firstRow="1" w:lastRow="0" w:firstColumn="1" w:lastColumn="0" w:noHBand="0" w:noVBand="1"/>
        <w:tblPrChange w:id="139" w:author="Philipp Metzger" w:date="2020-12-27T15:24:00Z">
          <w:tblPr>
            <w:tblStyle w:val="TableGrid"/>
            <w:tblW w:w="0" w:type="auto"/>
            <w:tblInd w:w="1440" w:type="dxa"/>
            <w:tblLook w:val="04A0" w:firstRow="1" w:lastRow="0" w:firstColumn="1" w:lastColumn="0" w:noHBand="0" w:noVBand="1"/>
          </w:tblPr>
        </w:tblPrChange>
      </w:tblPr>
      <w:tblGrid>
        <w:gridCol w:w="2241"/>
        <w:gridCol w:w="1648"/>
        <w:gridCol w:w="1845"/>
        <w:gridCol w:w="1845"/>
        <w:tblGridChange w:id="140">
          <w:tblGrid>
            <w:gridCol w:w="2044"/>
            <w:gridCol w:w="1845"/>
            <w:gridCol w:w="1845"/>
            <w:gridCol w:w="1845"/>
          </w:tblGrid>
        </w:tblGridChange>
      </w:tblGrid>
      <w:tr w:rsidR="00055193" w:rsidRPr="00055193" w14:paraId="30EF776D" w14:textId="77777777" w:rsidTr="00055193">
        <w:trPr>
          <w:ins w:id="141" w:author="Philipp Metzger" w:date="2020-12-27T15:24:00Z"/>
        </w:trPr>
        <w:tc>
          <w:tcPr>
            <w:tcW w:w="2241" w:type="dxa"/>
            <w:tcPrChange w:id="142" w:author="Philipp Metzger" w:date="2020-12-27T15:24:00Z">
              <w:tcPr>
                <w:tcW w:w="2254" w:type="dxa"/>
              </w:tcPr>
            </w:tcPrChange>
          </w:tcPr>
          <w:p w14:paraId="45F0378E" w14:textId="77777777" w:rsidR="00055193" w:rsidRPr="00055193" w:rsidRDefault="00055193" w:rsidP="00842CB5">
            <w:pPr>
              <w:widowControl w:val="0"/>
              <w:ind w:right="30"/>
              <w:rPr>
                <w:ins w:id="143" w:author="Philipp Metzger" w:date="2020-12-27T15:24:00Z"/>
                <w:lang w:val="en-GB"/>
              </w:rPr>
            </w:pPr>
          </w:p>
        </w:tc>
        <w:tc>
          <w:tcPr>
            <w:tcW w:w="1648" w:type="dxa"/>
            <w:tcPrChange w:id="144" w:author="Philipp Metzger" w:date="2020-12-27T15:24:00Z">
              <w:tcPr>
                <w:tcW w:w="2255" w:type="dxa"/>
              </w:tcPr>
            </w:tcPrChange>
          </w:tcPr>
          <w:p w14:paraId="2B902472" w14:textId="7BAA5828" w:rsidR="00055193" w:rsidRPr="00055193" w:rsidRDefault="00055193" w:rsidP="00842CB5">
            <w:pPr>
              <w:widowControl w:val="0"/>
              <w:ind w:right="30"/>
              <w:rPr>
                <w:ins w:id="145" w:author="Philipp Metzger" w:date="2020-12-27T15:24:00Z"/>
                <w:lang w:val="en-GB"/>
              </w:rPr>
            </w:pPr>
            <w:ins w:id="146" w:author="Philipp Metzger" w:date="2020-12-27T15:26:00Z">
              <w:r>
                <w:rPr>
                  <w:lang w:val="en-GB"/>
                </w:rPr>
                <w:t>Training score</w:t>
              </w:r>
            </w:ins>
          </w:p>
        </w:tc>
        <w:tc>
          <w:tcPr>
            <w:tcW w:w="1845" w:type="dxa"/>
            <w:tcPrChange w:id="147" w:author="Philipp Metzger" w:date="2020-12-27T15:24:00Z">
              <w:tcPr>
                <w:tcW w:w="2255" w:type="dxa"/>
              </w:tcPr>
            </w:tcPrChange>
          </w:tcPr>
          <w:p w14:paraId="53D2E56E" w14:textId="0FF0AB82" w:rsidR="00055193" w:rsidRPr="00055193" w:rsidRDefault="00055193" w:rsidP="00842CB5">
            <w:pPr>
              <w:widowControl w:val="0"/>
              <w:ind w:right="30"/>
              <w:rPr>
                <w:ins w:id="148" w:author="Philipp Metzger" w:date="2020-12-27T15:24:00Z"/>
                <w:lang w:val="en-GB"/>
              </w:rPr>
            </w:pPr>
            <w:ins w:id="149" w:author="Philipp Metzger" w:date="2020-12-27T15:26:00Z">
              <w:r>
                <w:rPr>
                  <w:lang w:val="en-GB"/>
                </w:rPr>
                <w:t>Validation score</w:t>
              </w:r>
            </w:ins>
          </w:p>
        </w:tc>
        <w:tc>
          <w:tcPr>
            <w:tcW w:w="1845" w:type="dxa"/>
            <w:tcPrChange w:id="150" w:author="Philipp Metzger" w:date="2020-12-27T15:24:00Z">
              <w:tcPr>
                <w:tcW w:w="2255" w:type="dxa"/>
              </w:tcPr>
            </w:tcPrChange>
          </w:tcPr>
          <w:p w14:paraId="5CB899C1" w14:textId="23101362" w:rsidR="00055193" w:rsidRPr="00055193" w:rsidRDefault="00055193" w:rsidP="00842CB5">
            <w:pPr>
              <w:widowControl w:val="0"/>
              <w:ind w:right="30"/>
              <w:rPr>
                <w:ins w:id="151" w:author="Philipp Metzger" w:date="2020-12-27T15:24:00Z"/>
                <w:lang w:val="en-GB"/>
              </w:rPr>
            </w:pPr>
            <w:ins w:id="152" w:author="Philipp Metzger" w:date="2020-12-27T15:26:00Z">
              <w:r>
                <w:rPr>
                  <w:lang w:val="en-GB"/>
                </w:rPr>
                <w:t>Iterations</w:t>
              </w:r>
            </w:ins>
          </w:p>
        </w:tc>
      </w:tr>
      <w:tr w:rsidR="00055193" w:rsidRPr="00055193" w14:paraId="1DA8133C" w14:textId="77777777" w:rsidTr="00055193">
        <w:trPr>
          <w:ins w:id="153" w:author="Philipp Metzger" w:date="2020-12-27T15:24:00Z"/>
        </w:trPr>
        <w:tc>
          <w:tcPr>
            <w:tcW w:w="2241" w:type="dxa"/>
            <w:tcPrChange w:id="154" w:author="Philipp Metzger" w:date="2020-12-27T15:24:00Z">
              <w:tcPr>
                <w:tcW w:w="2254" w:type="dxa"/>
              </w:tcPr>
            </w:tcPrChange>
          </w:tcPr>
          <w:p w14:paraId="6DC5632B" w14:textId="4C0B1191" w:rsidR="00055193" w:rsidRPr="00055193" w:rsidRDefault="00055193" w:rsidP="00842CB5">
            <w:pPr>
              <w:widowControl w:val="0"/>
              <w:ind w:right="30"/>
              <w:rPr>
                <w:ins w:id="155" w:author="Philipp Metzger" w:date="2020-12-27T15:24:00Z"/>
                <w:lang w:val="en-GB"/>
                <w:rPrChange w:id="156" w:author="Philipp Metzger" w:date="2020-12-27T15:25:00Z">
                  <w:rPr>
                    <w:ins w:id="157" w:author="Philipp Metzger" w:date="2020-12-27T15:24:00Z"/>
                    <w:lang w:val="en-GB"/>
                  </w:rPr>
                </w:rPrChange>
              </w:rPr>
            </w:pPr>
            <w:ins w:id="158" w:author="Philipp Metzger" w:date="2020-12-27T15:24:00Z">
              <w:r w:rsidRPr="00055193">
                <w:rPr>
                  <w:lang w:val="en-GB"/>
                  <w:rPrChange w:id="159" w:author="Philipp Metzger" w:date="2020-12-27T15:25:00Z">
                    <w:rPr>
                      <w:lang w:val="en-GB"/>
                    </w:rPr>
                  </w:rPrChange>
                </w:rPr>
                <w:t>MLP classifier</w:t>
              </w:r>
            </w:ins>
          </w:p>
        </w:tc>
        <w:tc>
          <w:tcPr>
            <w:tcW w:w="1648" w:type="dxa"/>
            <w:tcPrChange w:id="160" w:author="Philipp Metzger" w:date="2020-12-27T15:24:00Z">
              <w:tcPr>
                <w:tcW w:w="2255" w:type="dxa"/>
              </w:tcPr>
            </w:tcPrChange>
          </w:tcPr>
          <w:p w14:paraId="487A48E7" w14:textId="0C9D1B2F" w:rsidR="00055193" w:rsidRPr="00055193" w:rsidRDefault="007258BD" w:rsidP="00055193">
            <w:pPr>
              <w:rPr>
                <w:ins w:id="161" w:author="Philipp Metzger" w:date="2020-12-27T15:24:00Z"/>
                <w:lang w:val="en-DE"/>
                <w:rPrChange w:id="162" w:author="Philipp Metzger" w:date="2020-12-27T15:25:00Z">
                  <w:rPr>
                    <w:ins w:id="163" w:author="Philipp Metzger" w:date="2020-12-27T15:24:00Z"/>
                    <w:lang w:val="en-GB"/>
                  </w:rPr>
                </w:rPrChange>
              </w:rPr>
              <w:pPrChange w:id="164" w:author="Philipp Metzger" w:date="2020-12-27T15:24:00Z">
                <w:pPr>
                  <w:widowControl w:val="0"/>
                  <w:ind w:right="30"/>
                </w:pPr>
              </w:pPrChange>
            </w:pPr>
            <w:ins w:id="165" w:author="Philipp Metzger" w:date="2020-12-27T15:48:00Z">
              <w:r w:rsidRPr="007258BD">
                <w:rPr>
                  <w:lang w:val="en-DE"/>
                </w:rPr>
                <w:t>0.83</w:t>
              </w:r>
            </w:ins>
          </w:p>
        </w:tc>
        <w:tc>
          <w:tcPr>
            <w:tcW w:w="1845" w:type="dxa"/>
            <w:tcPrChange w:id="166" w:author="Philipp Metzger" w:date="2020-12-27T15:24:00Z">
              <w:tcPr>
                <w:tcW w:w="2255" w:type="dxa"/>
              </w:tcPr>
            </w:tcPrChange>
          </w:tcPr>
          <w:p w14:paraId="164BAF7F" w14:textId="431AAFCC" w:rsidR="00055193" w:rsidRPr="00055193" w:rsidRDefault="007258BD" w:rsidP="00842CB5">
            <w:pPr>
              <w:widowControl w:val="0"/>
              <w:ind w:right="30"/>
              <w:rPr>
                <w:ins w:id="167" w:author="Philipp Metzger" w:date="2020-12-27T15:24:00Z"/>
                <w:lang w:val="en-GB"/>
              </w:rPr>
            </w:pPr>
            <w:ins w:id="168" w:author="Philipp Metzger" w:date="2020-12-27T15:48:00Z">
              <w:r w:rsidRPr="007258BD">
                <w:rPr>
                  <w:lang w:val="en-GB"/>
                </w:rPr>
                <w:t>0.828</w:t>
              </w:r>
            </w:ins>
          </w:p>
        </w:tc>
        <w:tc>
          <w:tcPr>
            <w:tcW w:w="1845" w:type="dxa"/>
            <w:tcPrChange w:id="169" w:author="Philipp Metzger" w:date="2020-12-27T15:24:00Z">
              <w:tcPr>
                <w:tcW w:w="2255" w:type="dxa"/>
              </w:tcPr>
            </w:tcPrChange>
          </w:tcPr>
          <w:p w14:paraId="70984BFD" w14:textId="0CEC56DC" w:rsidR="00055193" w:rsidRPr="007258BD" w:rsidRDefault="007258BD" w:rsidP="00842CB5">
            <w:pPr>
              <w:widowControl w:val="0"/>
              <w:ind w:right="30"/>
              <w:rPr>
                <w:ins w:id="170" w:author="Philipp Metzger" w:date="2020-12-27T15:24:00Z"/>
                <w:lang w:val="en-GB"/>
              </w:rPr>
            </w:pPr>
            <w:ins w:id="171" w:author="Philipp Metzger" w:date="2020-12-27T15:49:00Z">
              <w:r w:rsidRPr="007258BD">
                <w:rPr>
                  <w:lang w:val="en-GB"/>
                </w:rPr>
                <w:t>71.9</w:t>
              </w:r>
            </w:ins>
          </w:p>
        </w:tc>
      </w:tr>
      <w:tr w:rsidR="00055193" w:rsidRPr="00055193" w14:paraId="10EDD78B" w14:textId="77777777" w:rsidTr="00055193">
        <w:trPr>
          <w:ins w:id="172" w:author="Philipp Metzger" w:date="2020-12-27T15:24:00Z"/>
        </w:trPr>
        <w:tc>
          <w:tcPr>
            <w:tcW w:w="2241" w:type="dxa"/>
            <w:tcPrChange w:id="173" w:author="Philipp Metzger" w:date="2020-12-27T15:24:00Z">
              <w:tcPr>
                <w:tcW w:w="2254" w:type="dxa"/>
              </w:tcPr>
            </w:tcPrChange>
          </w:tcPr>
          <w:p w14:paraId="53F6B50B" w14:textId="64D7F5E9" w:rsidR="00055193" w:rsidRPr="00055193" w:rsidRDefault="00055193" w:rsidP="00842CB5">
            <w:pPr>
              <w:widowControl w:val="0"/>
              <w:ind w:right="30"/>
              <w:rPr>
                <w:ins w:id="174" w:author="Philipp Metzger" w:date="2020-12-27T15:24:00Z"/>
                <w:lang w:val="en-GB"/>
                <w:rPrChange w:id="175" w:author="Philipp Metzger" w:date="2020-12-27T15:25:00Z">
                  <w:rPr>
                    <w:ins w:id="176" w:author="Philipp Metzger" w:date="2020-12-27T15:24:00Z"/>
                    <w:lang w:val="en-GB"/>
                  </w:rPr>
                </w:rPrChange>
              </w:rPr>
            </w:pPr>
            <w:ins w:id="177" w:author="Philipp Metzger" w:date="2020-12-27T15:24:00Z">
              <w:r w:rsidRPr="00055193">
                <w:rPr>
                  <w:lang w:val="en-GB"/>
                  <w:rPrChange w:id="178" w:author="Philipp Metzger" w:date="2020-12-27T15:25:00Z">
                    <w:rPr>
                      <w:lang w:val="en-GB"/>
                    </w:rPr>
                  </w:rPrChange>
                </w:rPr>
                <w:t>AdaBoost classifier</w:t>
              </w:r>
            </w:ins>
          </w:p>
        </w:tc>
        <w:tc>
          <w:tcPr>
            <w:tcW w:w="1648" w:type="dxa"/>
            <w:tcPrChange w:id="179" w:author="Philipp Metzger" w:date="2020-12-27T15:24:00Z">
              <w:tcPr>
                <w:tcW w:w="2255" w:type="dxa"/>
              </w:tcPr>
            </w:tcPrChange>
          </w:tcPr>
          <w:p w14:paraId="3A8C5571" w14:textId="05CECEB8" w:rsidR="00055193" w:rsidRPr="00B36934" w:rsidRDefault="00B36934" w:rsidP="00842CB5">
            <w:pPr>
              <w:widowControl w:val="0"/>
              <w:ind w:right="30"/>
              <w:rPr>
                <w:ins w:id="180" w:author="Philipp Metzger" w:date="2020-12-27T15:24:00Z"/>
                <w:lang w:val="en-GB"/>
              </w:rPr>
            </w:pPr>
            <w:ins w:id="181" w:author="Philipp Metzger" w:date="2020-12-27T15:58:00Z">
              <w:r w:rsidRPr="00B36934">
                <w:rPr>
                  <w:lang w:val="en-GB"/>
                </w:rPr>
                <w:t>0.846</w:t>
              </w:r>
            </w:ins>
          </w:p>
        </w:tc>
        <w:tc>
          <w:tcPr>
            <w:tcW w:w="1845" w:type="dxa"/>
            <w:tcPrChange w:id="182" w:author="Philipp Metzger" w:date="2020-12-27T15:24:00Z">
              <w:tcPr>
                <w:tcW w:w="2255" w:type="dxa"/>
              </w:tcPr>
            </w:tcPrChange>
          </w:tcPr>
          <w:p w14:paraId="34B69FDA" w14:textId="6BE1D435" w:rsidR="00055193" w:rsidRPr="00B36934" w:rsidRDefault="00B36934" w:rsidP="00842CB5">
            <w:pPr>
              <w:widowControl w:val="0"/>
              <w:ind w:right="30"/>
              <w:rPr>
                <w:ins w:id="183" w:author="Philipp Metzger" w:date="2020-12-27T15:24:00Z"/>
                <w:lang w:val="en-GB"/>
              </w:rPr>
            </w:pPr>
            <w:ins w:id="184" w:author="Philipp Metzger" w:date="2020-12-27T15:58:00Z">
              <w:r w:rsidRPr="00B36934">
                <w:rPr>
                  <w:lang w:val="en-GB"/>
                </w:rPr>
                <w:t>0.844</w:t>
              </w:r>
            </w:ins>
          </w:p>
        </w:tc>
        <w:tc>
          <w:tcPr>
            <w:tcW w:w="1845" w:type="dxa"/>
            <w:tcPrChange w:id="185" w:author="Philipp Metzger" w:date="2020-12-27T15:24:00Z">
              <w:tcPr>
                <w:tcW w:w="2255" w:type="dxa"/>
              </w:tcPr>
            </w:tcPrChange>
          </w:tcPr>
          <w:p w14:paraId="5D1F32D4" w14:textId="1D8C716F" w:rsidR="00055193" w:rsidRPr="00116EB8" w:rsidRDefault="00116EB8" w:rsidP="00842CB5">
            <w:pPr>
              <w:widowControl w:val="0"/>
              <w:ind w:right="30"/>
              <w:rPr>
                <w:ins w:id="186" w:author="Philipp Metzger" w:date="2020-12-27T15:24:00Z"/>
                <w:lang w:val="en-GB"/>
              </w:rPr>
            </w:pPr>
            <w:ins w:id="187" w:author="Philipp Metzger" w:date="2020-12-27T15:59:00Z">
              <w:r>
                <w:rPr>
                  <w:lang w:val="en-GB"/>
                </w:rPr>
                <w:t>-</w:t>
              </w:r>
            </w:ins>
          </w:p>
        </w:tc>
      </w:tr>
    </w:tbl>
    <w:p w14:paraId="3BB226B5" w14:textId="0A173AAF" w:rsidR="00055193" w:rsidRDefault="00B36934" w:rsidP="00B36934">
      <w:pPr>
        <w:widowControl w:val="0"/>
        <w:ind w:left="1440" w:right="30"/>
        <w:jc w:val="center"/>
        <w:rPr>
          <w:ins w:id="188" w:author="Philipp Metzger" w:date="2020-12-27T15:51:00Z"/>
          <w:lang w:val="en-GB"/>
        </w:rPr>
        <w:pPrChange w:id="189" w:author="Philipp Metzger" w:date="2020-12-27T15:51:00Z">
          <w:pPr>
            <w:widowControl w:val="0"/>
            <w:ind w:left="1440" w:right="30"/>
          </w:pPr>
        </w:pPrChange>
      </w:pPr>
      <w:ins w:id="190" w:author="Philipp Metzger" w:date="2020-12-27T15:50:00Z">
        <w:r>
          <w:rPr>
            <w:lang w:val="en-GB"/>
          </w:rPr>
          <w:t>Table xx: Results for base case (‘</w:t>
        </w:r>
        <w:proofErr w:type="spellStart"/>
        <w:r w:rsidRPr="00842CB5">
          <w:rPr>
            <w:lang w:val="en-GB"/>
          </w:rPr>
          <w:t>features_certainly_to_keep</w:t>
        </w:r>
        <w:proofErr w:type="spellEnd"/>
        <w:r>
          <w:rPr>
            <w:lang w:val="en-GB"/>
          </w:rPr>
          <w:t>’)</w:t>
        </w:r>
      </w:ins>
    </w:p>
    <w:p w14:paraId="3832F217" w14:textId="77777777" w:rsidR="00B36934" w:rsidRDefault="00B36934" w:rsidP="00842CB5">
      <w:pPr>
        <w:widowControl w:val="0"/>
        <w:ind w:left="1440" w:right="30"/>
        <w:rPr>
          <w:ins w:id="191" w:author="Philipp Metzger" w:date="2020-12-27T14:11:00Z"/>
          <w:lang w:val="en-GB"/>
        </w:rPr>
      </w:pPr>
    </w:p>
    <w:p w14:paraId="5A262878" w14:textId="6783E3C3" w:rsidR="00DC28B4" w:rsidRDefault="007258BD" w:rsidP="00FC319E">
      <w:pPr>
        <w:widowControl w:val="0"/>
        <w:ind w:left="1440" w:right="30"/>
        <w:rPr>
          <w:ins w:id="192" w:author="Philipp Metzger" w:date="2020-12-27T14:11:00Z"/>
          <w:lang w:val="en-GB"/>
        </w:rPr>
      </w:pPr>
      <w:ins w:id="193" w:author="Philipp Metzger" w:date="2020-12-27T15:40:00Z">
        <w:r>
          <w:rPr>
            <w:lang w:val="en-GB"/>
          </w:rPr>
          <w:t>The second</w:t>
        </w:r>
      </w:ins>
      <w:ins w:id="194" w:author="Philipp Metzger" w:date="2020-12-27T15:49:00Z">
        <w:r w:rsidR="00B36934">
          <w:rPr>
            <w:lang w:val="en-GB"/>
          </w:rPr>
          <w:t>s</w:t>
        </w:r>
      </w:ins>
      <w:ins w:id="195" w:author="Philipp Metzger" w:date="2020-12-27T15:40:00Z">
        <w:r>
          <w:rPr>
            <w:lang w:val="en-GB"/>
          </w:rPr>
          <w:t xml:space="preserve"> subset of features is ‘features_to_keep_2’. For </w:t>
        </w:r>
      </w:ins>
      <w:ins w:id="196" w:author="Philipp Metzger" w:date="2020-12-27T15:49:00Z">
        <w:r w:rsidR="00B36934">
          <w:rPr>
            <w:lang w:val="en-GB"/>
          </w:rPr>
          <w:t>this subs</w:t>
        </w:r>
      </w:ins>
      <w:ins w:id="197" w:author="Philipp Metzger" w:date="2020-12-27T15:50:00Z">
        <w:r w:rsidR="00B36934">
          <w:rPr>
            <w:lang w:val="en-GB"/>
          </w:rPr>
          <w:t>et the results are shown in table xx</w:t>
        </w:r>
      </w:ins>
      <w:ins w:id="198" w:author="Philipp Metzger" w:date="2020-12-27T15:52:00Z">
        <w:r w:rsidR="00B36934">
          <w:rPr>
            <w:lang w:val="en-GB"/>
          </w:rPr>
          <w:t>.</w:t>
        </w:r>
      </w:ins>
    </w:p>
    <w:p w14:paraId="018DF720" w14:textId="1E6483AE" w:rsidR="00DC28B4" w:rsidRDefault="00DC28B4" w:rsidP="00FC319E">
      <w:pPr>
        <w:widowControl w:val="0"/>
        <w:ind w:left="1440" w:right="30"/>
        <w:rPr>
          <w:ins w:id="199" w:author="Philipp Metzger" w:date="2020-12-27T15:50:00Z"/>
          <w:lang w:val="en-GB"/>
        </w:rPr>
      </w:pPr>
    </w:p>
    <w:tbl>
      <w:tblPr>
        <w:tblStyle w:val="TableGrid"/>
        <w:tblW w:w="0" w:type="auto"/>
        <w:tblInd w:w="1440" w:type="dxa"/>
        <w:tblLook w:val="04A0" w:firstRow="1" w:lastRow="0" w:firstColumn="1" w:lastColumn="0" w:noHBand="0" w:noVBand="1"/>
      </w:tblPr>
      <w:tblGrid>
        <w:gridCol w:w="2241"/>
        <w:gridCol w:w="1648"/>
        <w:gridCol w:w="1845"/>
        <w:gridCol w:w="1845"/>
      </w:tblGrid>
      <w:tr w:rsidR="00B36934" w:rsidRPr="003F211B" w14:paraId="4BD713E5" w14:textId="77777777" w:rsidTr="00B36934">
        <w:trPr>
          <w:ins w:id="200" w:author="Philipp Metzger" w:date="2020-12-27T15:50:00Z"/>
        </w:trPr>
        <w:tc>
          <w:tcPr>
            <w:tcW w:w="2241" w:type="dxa"/>
          </w:tcPr>
          <w:p w14:paraId="08657910" w14:textId="77777777" w:rsidR="00B36934" w:rsidRPr="00055193" w:rsidRDefault="00B36934" w:rsidP="00B36934">
            <w:pPr>
              <w:widowControl w:val="0"/>
              <w:ind w:right="30"/>
              <w:rPr>
                <w:ins w:id="201" w:author="Philipp Metzger" w:date="2020-12-27T15:50:00Z"/>
                <w:lang w:val="en-GB"/>
              </w:rPr>
            </w:pPr>
          </w:p>
        </w:tc>
        <w:tc>
          <w:tcPr>
            <w:tcW w:w="1648" w:type="dxa"/>
          </w:tcPr>
          <w:p w14:paraId="37E202C0" w14:textId="77777777" w:rsidR="00B36934" w:rsidRPr="00055193" w:rsidRDefault="00B36934" w:rsidP="00B36934">
            <w:pPr>
              <w:widowControl w:val="0"/>
              <w:ind w:right="30"/>
              <w:rPr>
                <w:ins w:id="202" w:author="Philipp Metzger" w:date="2020-12-27T15:50:00Z"/>
                <w:lang w:val="en-GB"/>
              </w:rPr>
            </w:pPr>
            <w:ins w:id="203" w:author="Philipp Metzger" w:date="2020-12-27T15:50:00Z">
              <w:r>
                <w:rPr>
                  <w:lang w:val="en-GB"/>
                </w:rPr>
                <w:t>Training score</w:t>
              </w:r>
            </w:ins>
          </w:p>
        </w:tc>
        <w:tc>
          <w:tcPr>
            <w:tcW w:w="1845" w:type="dxa"/>
          </w:tcPr>
          <w:p w14:paraId="74905278" w14:textId="77777777" w:rsidR="00B36934" w:rsidRPr="00055193" w:rsidRDefault="00B36934" w:rsidP="00B36934">
            <w:pPr>
              <w:widowControl w:val="0"/>
              <w:ind w:right="30"/>
              <w:rPr>
                <w:ins w:id="204" w:author="Philipp Metzger" w:date="2020-12-27T15:50:00Z"/>
                <w:lang w:val="en-GB"/>
              </w:rPr>
            </w:pPr>
            <w:ins w:id="205" w:author="Philipp Metzger" w:date="2020-12-27T15:50:00Z">
              <w:r>
                <w:rPr>
                  <w:lang w:val="en-GB"/>
                </w:rPr>
                <w:t>Validation score</w:t>
              </w:r>
            </w:ins>
          </w:p>
        </w:tc>
        <w:tc>
          <w:tcPr>
            <w:tcW w:w="1845" w:type="dxa"/>
          </w:tcPr>
          <w:p w14:paraId="5FB8B3D0" w14:textId="77777777" w:rsidR="00B36934" w:rsidRPr="00055193" w:rsidRDefault="00B36934" w:rsidP="00B36934">
            <w:pPr>
              <w:widowControl w:val="0"/>
              <w:ind w:right="30"/>
              <w:rPr>
                <w:ins w:id="206" w:author="Philipp Metzger" w:date="2020-12-27T15:50:00Z"/>
                <w:lang w:val="en-GB"/>
              </w:rPr>
            </w:pPr>
            <w:ins w:id="207" w:author="Philipp Metzger" w:date="2020-12-27T15:50:00Z">
              <w:r>
                <w:rPr>
                  <w:lang w:val="en-GB"/>
                </w:rPr>
                <w:t>Iterations</w:t>
              </w:r>
            </w:ins>
          </w:p>
        </w:tc>
      </w:tr>
      <w:tr w:rsidR="00B36934" w:rsidRPr="003F211B" w14:paraId="5D823701" w14:textId="77777777" w:rsidTr="00B36934">
        <w:trPr>
          <w:ins w:id="208" w:author="Philipp Metzger" w:date="2020-12-27T15:50:00Z"/>
        </w:trPr>
        <w:tc>
          <w:tcPr>
            <w:tcW w:w="2241" w:type="dxa"/>
          </w:tcPr>
          <w:p w14:paraId="15231029" w14:textId="77777777" w:rsidR="00B36934" w:rsidRPr="003F211B" w:rsidRDefault="00B36934" w:rsidP="00B36934">
            <w:pPr>
              <w:widowControl w:val="0"/>
              <w:ind w:right="30"/>
              <w:rPr>
                <w:ins w:id="209" w:author="Philipp Metzger" w:date="2020-12-27T15:50:00Z"/>
                <w:lang w:val="en-GB"/>
              </w:rPr>
            </w:pPr>
            <w:ins w:id="210" w:author="Philipp Metzger" w:date="2020-12-27T15:50:00Z">
              <w:r w:rsidRPr="003F211B">
                <w:rPr>
                  <w:lang w:val="en-GB"/>
                </w:rPr>
                <w:t>MLP classifier</w:t>
              </w:r>
            </w:ins>
          </w:p>
        </w:tc>
        <w:tc>
          <w:tcPr>
            <w:tcW w:w="1648" w:type="dxa"/>
          </w:tcPr>
          <w:p w14:paraId="7D2FB1CF" w14:textId="348DDBBF" w:rsidR="00B36934" w:rsidRPr="003F211B" w:rsidRDefault="00B36934" w:rsidP="00B36934">
            <w:pPr>
              <w:rPr>
                <w:ins w:id="211" w:author="Philipp Metzger" w:date="2020-12-27T15:50:00Z"/>
                <w:lang w:val="en-DE"/>
              </w:rPr>
            </w:pPr>
            <w:ins w:id="212" w:author="Philipp Metzger" w:date="2020-12-27T15:52:00Z">
              <w:r w:rsidRPr="00B36934">
                <w:rPr>
                  <w:lang w:val="en-DE"/>
                </w:rPr>
                <w:t>0.859</w:t>
              </w:r>
            </w:ins>
          </w:p>
        </w:tc>
        <w:tc>
          <w:tcPr>
            <w:tcW w:w="1845" w:type="dxa"/>
          </w:tcPr>
          <w:p w14:paraId="29C545E4" w14:textId="3C7265CC" w:rsidR="00B36934" w:rsidRPr="00055193" w:rsidRDefault="00B36934" w:rsidP="00B36934">
            <w:pPr>
              <w:widowControl w:val="0"/>
              <w:ind w:right="30"/>
              <w:rPr>
                <w:ins w:id="213" w:author="Philipp Metzger" w:date="2020-12-27T15:50:00Z"/>
                <w:lang w:val="en-GB"/>
              </w:rPr>
            </w:pPr>
            <w:ins w:id="214" w:author="Philipp Metzger" w:date="2020-12-27T15:52:00Z">
              <w:r w:rsidRPr="00B36934">
                <w:rPr>
                  <w:lang w:val="en-GB"/>
                </w:rPr>
                <w:t>0.853</w:t>
              </w:r>
            </w:ins>
          </w:p>
        </w:tc>
        <w:tc>
          <w:tcPr>
            <w:tcW w:w="1845" w:type="dxa"/>
          </w:tcPr>
          <w:p w14:paraId="101700B1" w14:textId="77777777" w:rsidR="00B36934" w:rsidRPr="007258BD" w:rsidRDefault="00B36934" w:rsidP="00B36934">
            <w:pPr>
              <w:widowControl w:val="0"/>
              <w:ind w:right="30"/>
              <w:rPr>
                <w:ins w:id="215" w:author="Philipp Metzger" w:date="2020-12-27T15:50:00Z"/>
                <w:lang w:val="en-GB"/>
              </w:rPr>
            </w:pPr>
            <w:ins w:id="216" w:author="Philipp Metzger" w:date="2020-12-27T15:50:00Z">
              <w:r w:rsidRPr="007258BD">
                <w:rPr>
                  <w:lang w:val="en-GB"/>
                </w:rPr>
                <w:t>71.9</w:t>
              </w:r>
            </w:ins>
          </w:p>
        </w:tc>
      </w:tr>
      <w:tr w:rsidR="00B36934" w:rsidRPr="003F211B" w14:paraId="66D6CA91" w14:textId="77777777" w:rsidTr="00B36934">
        <w:trPr>
          <w:ins w:id="217" w:author="Philipp Metzger" w:date="2020-12-27T15:50:00Z"/>
        </w:trPr>
        <w:tc>
          <w:tcPr>
            <w:tcW w:w="2241" w:type="dxa"/>
          </w:tcPr>
          <w:p w14:paraId="6784FDBF" w14:textId="77777777" w:rsidR="00B36934" w:rsidRPr="003F211B" w:rsidRDefault="00B36934" w:rsidP="00B36934">
            <w:pPr>
              <w:widowControl w:val="0"/>
              <w:ind w:right="30"/>
              <w:rPr>
                <w:ins w:id="218" w:author="Philipp Metzger" w:date="2020-12-27T15:50:00Z"/>
                <w:lang w:val="en-GB"/>
              </w:rPr>
            </w:pPr>
            <w:ins w:id="219" w:author="Philipp Metzger" w:date="2020-12-27T15:50:00Z">
              <w:r w:rsidRPr="003F211B">
                <w:rPr>
                  <w:lang w:val="en-GB"/>
                </w:rPr>
                <w:t>AdaBoost classifier</w:t>
              </w:r>
            </w:ins>
          </w:p>
        </w:tc>
        <w:tc>
          <w:tcPr>
            <w:tcW w:w="1648" w:type="dxa"/>
          </w:tcPr>
          <w:p w14:paraId="7407872A" w14:textId="147AA34D" w:rsidR="00B36934" w:rsidRPr="003F211B" w:rsidRDefault="00B36934" w:rsidP="00B36934">
            <w:pPr>
              <w:widowControl w:val="0"/>
              <w:ind w:right="30"/>
              <w:rPr>
                <w:ins w:id="220" w:author="Philipp Metzger" w:date="2020-12-27T15:50:00Z"/>
                <w:lang w:val="en-GB"/>
              </w:rPr>
            </w:pPr>
            <w:ins w:id="221" w:author="Philipp Metzger" w:date="2020-12-27T15:59:00Z">
              <w:r w:rsidRPr="00B36934">
                <w:rPr>
                  <w:lang w:val="en-GB"/>
                </w:rPr>
                <w:t>0.867</w:t>
              </w:r>
            </w:ins>
          </w:p>
        </w:tc>
        <w:tc>
          <w:tcPr>
            <w:tcW w:w="1845" w:type="dxa"/>
          </w:tcPr>
          <w:p w14:paraId="5FD93CFC" w14:textId="7779BDFE" w:rsidR="00B36934" w:rsidRPr="003F211B" w:rsidRDefault="00B36934" w:rsidP="00B36934">
            <w:pPr>
              <w:widowControl w:val="0"/>
              <w:ind w:right="30"/>
              <w:rPr>
                <w:ins w:id="222" w:author="Philipp Metzger" w:date="2020-12-27T15:50:00Z"/>
                <w:lang w:val="en-GB"/>
              </w:rPr>
            </w:pPr>
            <w:ins w:id="223" w:author="Philipp Metzger" w:date="2020-12-27T15:59:00Z">
              <w:r w:rsidRPr="00B36934">
                <w:rPr>
                  <w:lang w:val="en-GB"/>
                </w:rPr>
                <w:t>0.865</w:t>
              </w:r>
            </w:ins>
          </w:p>
        </w:tc>
        <w:tc>
          <w:tcPr>
            <w:tcW w:w="1845" w:type="dxa"/>
          </w:tcPr>
          <w:p w14:paraId="2C056A96" w14:textId="676C965F" w:rsidR="00B36934" w:rsidRPr="003F211B" w:rsidRDefault="00116EB8" w:rsidP="00B36934">
            <w:pPr>
              <w:widowControl w:val="0"/>
              <w:ind w:right="30"/>
              <w:rPr>
                <w:ins w:id="224" w:author="Philipp Metzger" w:date="2020-12-27T15:50:00Z"/>
                <w:lang w:val="en-GB"/>
              </w:rPr>
            </w:pPr>
            <w:ins w:id="225" w:author="Philipp Metzger" w:date="2020-12-27T15:59:00Z">
              <w:r>
                <w:rPr>
                  <w:lang w:val="en-GB"/>
                </w:rPr>
                <w:t>-</w:t>
              </w:r>
            </w:ins>
          </w:p>
        </w:tc>
      </w:tr>
    </w:tbl>
    <w:p w14:paraId="5F932BC6" w14:textId="6DF83125" w:rsidR="00B36934" w:rsidRDefault="00B36934" w:rsidP="00B36934">
      <w:pPr>
        <w:widowControl w:val="0"/>
        <w:ind w:left="1440" w:right="30"/>
        <w:jc w:val="center"/>
        <w:rPr>
          <w:ins w:id="226" w:author="Philipp Metzger" w:date="2020-12-27T15:51:00Z"/>
          <w:lang w:val="en-GB"/>
        </w:rPr>
      </w:pPr>
      <w:ins w:id="227" w:author="Philipp Metzger" w:date="2020-12-27T15:51:00Z">
        <w:r>
          <w:rPr>
            <w:lang w:val="en-GB"/>
          </w:rPr>
          <w:t>Table xx: Results for ‘features_to_keep_2’</w:t>
        </w:r>
      </w:ins>
    </w:p>
    <w:p w14:paraId="783CA6F3" w14:textId="01537C5D" w:rsidR="00B36934" w:rsidRDefault="00B36934" w:rsidP="00B36934">
      <w:pPr>
        <w:widowControl w:val="0"/>
        <w:ind w:left="1440" w:right="30"/>
        <w:rPr>
          <w:ins w:id="228" w:author="Philipp Metzger" w:date="2020-12-27T15:52:00Z"/>
          <w:lang w:val="en-GB"/>
        </w:rPr>
      </w:pPr>
    </w:p>
    <w:p w14:paraId="169BCB35" w14:textId="49C5973E" w:rsidR="00B36934" w:rsidRDefault="00B36934" w:rsidP="00B36934">
      <w:pPr>
        <w:widowControl w:val="0"/>
        <w:ind w:left="1440" w:right="30"/>
        <w:rPr>
          <w:ins w:id="229" w:author="Philipp Metzger" w:date="2020-12-27T15:52:00Z"/>
          <w:lang w:val="en-GB"/>
        </w:rPr>
      </w:pPr>
      <w:ins w:id="230" w:author="Philipp Metzger" w:date="2020-12-27T15:52:00Z">
        <w:r>
          <w:rPr>
            <w:lang w:val="en-GB"/>
          </w:rPr>
          <w:t>The third subset of features is ‘features_to_keep_1’. For this subset the results are shown in table xx.</w:t>
        </w:r>
      </w:ins>
    </w:p>
    <w:p w14:paraId="71CF7EDA" w14:textId="77777777" w:rsidR="00B36934" w:rsidRDefault="00B36934" w:rsidP="00B36934">
      <w:pPr>
        <w:widowControl w:val="0"/>
        <w:ind w:left="1440" w:right="30"/>
        <w:rPr>
          <w:ins w:id="231" w:author="Philipp Metzger" w:date="2020-12-27T15:52:00Z"/>
          <w:lang w:val="en-GB"/>
        </w:rPr>
      </w:pPr>
    </w:p>
    <w:tbl>
      <w:tblPr>
        <w:tblStyle w:val="TableGrid"/>
        <w:tblW w:w="0" w:type="auto"/>
        <w:tblInd w:w="1440" w:type="dxa"/>
        <w:tblLook w:val="04A0" w:firstRow="1" w:lastRow="0" w:firstColumn="1" w:lastColumn="0" w:noHBand="0" w:noVBand="1"/>
      </w:tblPr>
      <w:tblGrid>
        <w:gridCol w:w="2241"/>
        <w:gridCol w:w="1648"/>
        <w:gridCol w:w="1845"/>
        <w:gridCol w:w="1845"/>
      </w:tblGrid>
      <w:tr w:rsidR="00B36934" w:rsidRPr="003F211B" w14:paraId="2C4D3942" w14:textId="77777777" w:rsidTr="00B36934">
        <w:trPr>
          <w:ins w:id="232" w:author="Philipp Metzger" w:date="2020-12-27T15:52:00Z"/>
        </w:trPr>
        <w:tc>
          <w:tcPr>
            <w:tcW w:w="2241" w:type="dxa"/>
          </w:tcPr>
          <w:p w14:paraId="40425FCA" w14:textId="77777777" w:rsidR="00B36934" w:rsidRPr="00055193" w:rsidRDefault="00B36934" w:rsidP="00B36934">
            <w:pPr>
              <w:widowControl w:val="0"/>
              <w:ind w:right="30"/>
              <w:rPr>
                <w:ins w:id="233" w:author="Philipp Metzger" w:date="2020-12-27T15:52:00Z"/>
                <w:lang w:val="en-GB"/>
              </w:rPr>
            </w:pPr>
          </w:p>
        </w:tc>
        <w:tc>
          <w:tcPr>
            <w:tcW w:w="1648" w:type="dxa"/>
          </w:tcPr>
          <w:p w14:paraId="4D61A61E" w14:textId="77777777" w:rsidR="00B36934" w:rsidRPr="00055193" w:rsidRDefault="00B36934" w:rsidP="00B36934">
            <w:pPr>
              <w:widowControl w:val="0"/>
              <w:ind w:right="30"/>
              <w:rPr>
                <w:ins w:id="234" w:author="Philipp Metzger" w:date="2020-12-27T15:52:00Z"/>
                <w:lang w:val="en-GB"/>
              </w:rPr>
            </w:pPr>
            <w:ins w:id="235" w:author="Philipp Metzger" w:date="2020-12-27T15:52:00Z">
              <w:r>
                <w:rPr>
                  <w:lang w:val="en-GB"/>
                </w:rPr>
                <w:t>Training score</w:t>
              </w:r>
            </w:ins>
          </w:p>
        </w:tc>
        <w:tc>
          <w:tcPr>
            <w:tcW w:w="1845" w:type="dxa"/>
          </w:tcPr>
          <w:p w14:paraId="362EAFA8" w14:textId="77777777" w:rsidR="00B36934" w:rsidRPr="00055193" w:rsidRDefault="00B36934" w:rsidP="00B36934">
            <w:pPr>
              <w:widowControl w:val="0"/>
              <w:ind w:right="30"/>
              <w:rPr>
                <w:ins w:id="236" w:author="Philipp Metzger" w:date="2020-12-27T15:52:00Z"/>
                <w:lang w:val="en-GB"/>
              </w:rPr>
            </w:pPr>
            <w:ins w:id="237" w:author="Philipp Metzger" w:date="2020-12-27T15:52:00Z">
              <w:r>
                <w:rPr>
                  <w:lang w:val="en-GB"/>
                </w:rPr>
                <w:t>Validation score</w:t>
              </w:r>
            </w:ins>
          </w:p>
        </w:tc>
        <w:tc>
          <w:tcPr>
            <w:tcW w:w="1845" w:type="dxa"/>
          </w:tcPr>
          <w:p w14:paraId="381582F1" w14:textId="77777777" w:rsidR="00B36934" w:rsidRPr="00055193" w:rsidRDefault="00B36934" w:rsidP="00B36934">
            <w:pPr>
              <w:widowControl w:val="0"/>
              <w:ind w:right="30"/>
              <w:rPr>
                <w:ins w:id="238" w:author="Philipp Metzger" w:date="2020-12-27T15:52:00Z"/>
                <w:lang w:val="en-GB"/>
              </w:rPr>
            </w:pPr>
            <w:ins w:id="239" w:author="Philipp Metzger" w:date="2020-12-27T15:52:00Z">
              <w:r>
                <w:rPr>
                  <w:lang w:val="en-GB"/>
                </w:rPr>
                <w:t>Iterations</w:t>
              </w:r>
            </w:ins>
          </w:p>
        </w:tc>
      </w:tr>
      <w:tr w:rsidR="00B36934" w:rsidRPr="003F211B" w14:paraId="39018FC3" w14:textId="77777777" w:rsidTr="00B36934">
        <w:trPr>
          <w:ins w:id="240" w:author="Philipp Metzger" w:date="2020-12-27T15:52:00Z"/>
        </w:trPr>
        <w:tc>
          <w:tcPr>
            <w:tcW w:w="2241" w:type="dxa"/>
          </w:tcPr>
          <w:p w14:paraId="299A6D6C" w14:textId="77777777" w:rsidR="00B36934" w:rsidRPr="003F211B" w:rsidRDefault="00B36934" w:rsidP="00B36934">
            <w:pPr>
              <w:widowControl w:val="0"/>
              <w:ind w:right="30"/>
              <w:rPr>
                <w:ins w:id="241" w:author="Philipp Metzger" w:date="2020-12-27T15:52:00Z"/>
                <w:lang w:val="en-GB"/>
              </w:rPr>
            </w:pPr>
            <w:ins w:id="242" w:author="Philipp Metzger" w:date="2020-12-27T15:52:00Z">
              <w:r w:rsidRPr="003F211B">
                <w:rPr>
                  <w:lang w:val="en-GB"/>
                </w:rPr>
                <w:t>MLP classifier</w:t>
              </w:r>
            </w:ins>
          </w:p>
        </w:tc>
        <w:tc>
          <w:tcPr>
            <w:tcW w:w="1648" w:type="dxa"/>
          </w:tcPr>
          <w:p w14:paraId="246496E9" w14:textId="4B733F70" w:rsidR="00B36934" w:rsidRPr="003F211B" w:rsidRDefault="00B36934" w:rsidP="00B36934">
            <w:pPr>
              <w:rPr>
                <w:ins w:id="243" w:author="Philipp Metzger" w:date="2020-12-27T15:52:00Z"/>
                <w:lang w:val="en-DE"/>
              </w:rPr>
            </w:pPr>
            <w:ins w:id="244" w:author="Philipp Metzger" w:date="2020-12-27T15:53:00Z">
              <w:r w:rsidRPr="00B36934">
                <w:rPr>
                  <w:lang w:val="en-DE"/>
                </w:rPr>
                <w:t>0.862</w:t>
              </w:r>
            </w:ins>
          </w:p>
        </w:tc>
        <w:tc>
          <w:tcPr>
            <w:tcW w:w="1845" w:type="dxa"/>
          </w:tcPr>
          <w:p w14:paraId="41FE37D8" w14:textId="0BF36456" w:rsidR="00B36934" w:rsidRPr="00055193" w:rsidRDefault="00B36934" w:rsidP="00B36934">
            <w:pPr>
              <w:widowControl w:val="0"/>
              <w:ind w:right="30"/>
              <w:rPr>
                <w:ins w:id="245" w:author="Philipp Metzger" w:date="2020-12-27T15:52:00Z"/>
                <w:lang w:val="en-GB"/>
              </w:rPr>
            </w:pPr>
            <w:ins w:id="246" w:author="Philipp Metzger" w:date="2020-12-27T15:53:00Z">
              <w:r w:rsidRPr="00B36934">
                <w:rPr>
                  <w:lang w:val="en-GB"/>
                </w:rPr>
                <w:t>0.855</w:t>
              </w:r>
            </w:ins>
          </w:p>
        </w:tc>
        <w:tc>
          <w:tcPr>
            <w:tcW w:w="1845" w:type="dxa"/>
          </w:tcPr>
          <w:p w14:paraId="50B13315" w14:textId="77777777" w:rsidR="00B36934" w:rsidRPr="007258BD" w:rsidRDefault="00B36934" w:rsidP="00B36934">
            <w:pPr>
              <w:widowControl w:val="0"/>
              <w:ind w:right="30"/>
              <w:rPr>
                <w:ins w:id="247" w:author="Philipp Metzger" w:date="2020-12-27T15:52:00Z"/>
                <w:lang w:val="en-GB"/>
              </w:rPr>
            </w:pPr>
            <w:ins w:id="248" w:author="Philipp Metzger" w:date="2020-12-27T15:52:00Z">
              <w:r w:rsidRPr="007258BD">
                <w:rPr>
                  <w:lang w:val="en-GB"/>
                </w:rPr>
                <w:t>71.9</w:t>
              </w:r>
            </w:ins>
          </w:p>
        </w:tc>
      </w:tr>
      <w:tr w:rsidR="00B36934" w:rsidRPr="003F211B" w14:paraId="319DFA80" w14:textId="77777777" w:rsidTr="00B36934">
        <w:trPr>
          <w:ins w:id="249" w:author="Philipp Metzger" w:date="2020-12-27T15:52:00Z"/>
        </w:trPr>
        <w:tc>
          <w:tcPr>
            <w:tcW w:w="2241" w:type="dxa"/>
          </w:tcPr>
          <w:p w14:paraId="0BF4EB3C" w14:textId="77777777" w:rsidR="00B36934" w:rsidRPr="003F211B" w:rsidRDefault="00B36934" w:rsidP="00B36934">
            <w:pPr>
              <w:widowControl w:val="0"/>
              <w:ind w:right="30"/>
              <w:rPr>
                <w:ins w:id="250" w:author="Philipp Metzger" w:date="2020-12-27T15:52:00Z"/>
                <w:lang w:val="en-GB"/>
              </w:rPr>
            </w:pPr>
            <w:ins w:id="251" w:author="Philipp Metzger" w:date="2020-12-27T15:52:00Z">
              <w:r w:rsidRPr="003F211B">
                <w:rPr>
                  <w:lang w:val="en-GB"/>
                </w:rPr>
                <w:t>AdaBoost classifier</w:t>
              </w:r>
            </w:ins>
          </w:p>
        </w:tc>
        <w:tc>
          <w:tcPr>
            <w:tcW w:w="1648" w:type="dxa"/>
          </w:tcPr>
          <w:p w14:paraId="4DF10389" w14:textId="476DC413" w:rsidR="00B36934" w:rsidRPr="003F211B" w:rsidRDefault="00116EB8" w:rsidP="00B36934">
            <w:pPr>
              <w:widowControl w:val="0"/>
              <w:ind w:right="30"/>
              <w:rPr>
                <w:ins w:id="252" w:author="Philipp Metzger" w:date="2020-12-27T15:52:00Z"/>
                <w:lang w:val="en-GB"/>
              </w:rPr>
            </w:pPr>
            <w:ins w:id="253" w:author="Philipp Metzger" w:date="2020-12-27T16:00:00Z">
              <w:r w:rsidRPr="00116EB8">
                <w:rPr>
                  <w:lang w:val="en-GB"/>
                </w:rPr>
                <w:t>0.867</w:t>
              </w:r>
            </w:ins>
          </w:p>
        </w:tc>
        <w:tc>
          <w:tcPr>
            <w:tcW w:w="1845" w:type="dxa"/>
          </w:tcPr>
          <w:p w14:paraId="32217517" w14:textId="3C763234" w:rsidR="00B36934" w:rsidRPr="003F211B" w:rsidRDefault="00116EB8" w:rsidP="00B36934">
            <w:pPr>
              <w:widowControl w:val="0"/>
              <w:ind w:right="30"/>
              <w:rPr>
                <w:ins w:id="254" w:author="Philipp Metzger" w:date="2020-12-27T15:52:00Z"/>
                <w:lang w:val="en-GB"/>
              </w:rPr>
            </w:pPr>
            <w:ins w:id="255" w:author="Philipp Metzger" w:date="2020-12-27T16:00:00Z">
              <w:r w:rsidRPr="00116EB8">
                <w:rPr>
                  <w:lang w:val="en-GB"/>
                </w:rPr>
                <w:t>0.864</w:t>
              </w:r>
            </w:ins>
          </w:p>
        </w:tc>
        <w:tc>
          <w:tcPr>
            <w:tcW w:w="1845" w:type="dxa"/>
          </w:tcPr>
          <w:p w14:paraId="4895B06C" w14:textId="1D70D507" w:rsidR="00B36934" w:rsidRPr="003F211B" w:rsidRDefault="00116EB8" w:rsidP="00B36934">
            <w:pPr>
              <w:widowControl w:val="0"/>
              <w:ind w:right="30"/>
              <w:rPr>
                <w:ins w:id="256" w:author="Philipp Metzger" w:date="2020-12-27T15:52:00Z"/>
                <w:lang w:val="en-GB"/>
              </w:rPr>
            </w:pPr>
            <w:ins w:id="257" w:author="Philipp Metzger" w:date="2020-12-27T16:01:00Z">
              <w:r>
                <w:rPr>
                  <w:lang w:val="en-GB"/>
                </w:rPr>
                <w:t>-</w:t>
              </w:r>
            </w:ins>
          </w:p>
        </w:tc>
      </w:tr>
    </w:tbl>
    <w:p w14:paraId="149FBD1F" w14:textId="1FDFFC82" w:rsidR="00B36934" w:rsidRDefault="00B36934" w:rsidP="00B36934">
      <w:pPr>
        <w:widowControl w:val="0"/>
        <w:ind w:left="1440" w:right="30"/>
        <w:jc w:val="center"/>
        <w:rPr>
          <w:ins w:id="258" w:author="Philipp Metzger" w:date="2020-12-27T15:56:00Z"/>
          <w:lang w:val="en-GB"/>
        </w:rPr>
      </w:pPr>
      <w:ins w:id="259" w:author="Philipp Metzger" w:date="2020-12-27T15:52:00Z">
        <w:r>
          <w:rPr>
            <w:lang w:val="en-GB"/>
          </w:rPr>
          <w:t>Table xx: Results for ‘features_to_keep_1’</w:t>
        </w:r>
      </w:ins>
    </w:p>
    <w:p w14:paraId="49BD3B7D" w14:textId="7B9FF662" w:rsidR="00B36934" w:rsidRDefault="00B36934" w:rsidP="00B36934">
      <w:pPr>
        <w:widowControl w:val="0"/>
        <w:ind w:left="1440" w:right="30"/>
        <w:rPr>
          <w:ins w:id="260" w:author="Philipp Metzger" w:date="2020-12-27T15:56:00Z"/>
          <w:lang w:val="en-GB"/>
        </w:rPr>
      </w:pPr>
    </w:p>
    <w:p w14:paraId="42BC14D9" w14:textId="0E9A0CE7" w:rsidR="00B36934" w:rsidRDefault="00B36934" w:rsidP="00B36934">
      <w:pPr>
        <w:widowControl w:val="0"/>
        <w:ind w:left="1440" w:right="30"/>
        <w:rPr>
          <w:ins w:id="261" w:author="Philipp Metzger" w:date="2020-12-27T15:56:00Z"/>
          <w:lang w:val="en-GB"/>
        </w:rPr>
      </w:pPr>
      <w:ins w:id="262" w:author="Philipp Metzger" w:date="2020-12-27T15:56:00Z">
        <w:r>
          <w:rPr>
            <w:lang w:val="en-GB"/>
          </w:rPr>
          <w:t xml:space="preserve">The last subset is the whole set of </w:t>
        </w:r>
      </w:ins>
      <w:proofErr w:type="spellStart"/>
      <w:ins w:id="263" w:author="Philipp Metzger" w:date="2020-12-27T16:04:00Z">
        <w:r w:rsidR="00B11E72">
          <w:rPr>
            <w:lang w:val="en-GB"/>
          </w:rPr>
          <w:t>preprocessed</w:t>
        </w:r>
        <w:proofErr w:type="spellEnd"/>
        <w:r w:rsidR="00B11E72">
          <w:rPr>
            <w:lang w:val="en-GB"/>
          </w:rPr>
          <w:t xml:space="preserve"> </w:t>
        </w:r>
      </w:ins>
      <w:ins w:id="264" w:author="Philipp Metzger" w:date="2020-12-27T15:56:00Z">
        <w:r>
          <w:rPr>
            <w:lang w:val="en-GB"/>
          </w:rPr>
          <w:t>training data</w:t>
        </w:r>
      </w:ins>
      <w:ins w:id="265" w:author="Philipp Metzger" w:date="2020-12-27T16:04:00Z">
        <w:r w:rsidR="00B11E72">
          <w:rPr>
            <w:lang w:val="en-GB"/>
          </w:rPr>
          <w:t xml:space="preserve"> which is stored</w:t>
        </w:r>
      </w:ins>
      <w:ins w:id="266" w:author="Philipp Metzger" w:date="2020-12-27T16:05:00Z">
        <w:r w:rsidR="00B11E72">
          <w:rPr>
            <w:lang w:val="en-GB"/>
          </w:rPr>
          <w:t xml:space="preserve"> in </w:t>
        </w:r>
      </w:ins>
      <w:ins w:id="267" w:author="Philipp Metzger" w:date="2020-12-27T16:04:00Z">
        <w:r w:rsidR="00B11E72">
          <w:rPr>
            <w:lang w:val="en-GB"/>
          </w:rPr>
          <w:t xml:space="preserve">the variable </w:t>
        </w:r>
        <w:r w:rsidR="00B11E72">
          <w:rPr>
            <w:lang w:val="en-GB"/>
          </w:rPr>
          <w:t>‘</w:t>
        </w:r>
        <w:proofErr w:type="spellStart"/>
        <w:r w:rsidR="00B11E72">
          <w:rPr>
            <w:lang w:val="en-GB"/>
          </w:rPr>
          <w:t>train_data_scaled</w:t>
        </w:r>
        <w:proofErr w:type="spellEnd"/>
        <w:r w:rsidR="00B11E72">
          <w:rPr>
            <w:lang w:val="en-GB"/>
          </w:rPr>
          <w:t>’</w:t>
        </w:r>
        <w:r w:rsidR="00B11E72">
          <w:rPr>
            <w:lang w:val="en-GB"/>
          </w:rPr>
          <w:t xml:space="preserve">. </w:t>
        </w:r>
      </w:ins>
      <w:ins w:id="268" w:author="Philipp Metzger" w:date="2020-12-27T15:56:00Z">
        <w:r>
          <w:rPr>
            <w:lang w:val="en-GB"/>
          </w:rPr>
          <w:t>For this, the results are shown in table xx.</w:t>
        </w:r>
      </w:ins>
    </w:p>
    <w:p w14:paraId="2F21E3B2" w14:textId="69473579" w:rsidR="00B36934" w:rsidRDefault="00B36934" w:rsidP="00B36934">
      <w:pPr>
        <w:widowControl w:val="0"/>
        <w:ind w:left="1440" w:right="30"/>
        <w:rPr>
          <w:ins w:id="269" w:author="Philipp Metzger" w:date="2020-12-27T15:56:00Z"/>
          <w:lang w:val="en-GB"/>
        </w:rPr>
      </w:pPr>
    </w:p>
    <w:tbl>
      <w:tblPr>
        <w:tblStyle w:val="TableGrid"/>
        <w:tblW w:w="0" w:type="auto"/>
        <w:tblInd w:w="1440" w:type="dxa"/>
        <w:tblLook w:val="04A0" w:firstRow="1" w:lastRow="0" w:firstColumn="1" w:lastColumn="0" w:noHBand="0" w:noVBand="1"/>
      </w:tblPr>
      <w:tblGrid>
        <w:gridCol w:w="2241"/>
        <w:gridCol w:w="1648"/>
        <w:gridCol w:w="1845"/>
        <w:gridCol w:w="1845"/>
      </w:tblGrid>
      <w:tr w:rsidR="00B36934" w:rsidRPr="003F211B" w14:paraId="02EE3D1C" w14:textId="77777777" w:rsidTr="00B36934">
        <w:trPr>
          <w:ins w:id="270" w:author="Philipp Metzger" w:date="2020-12-27T15:56:00Z"/>
        </w:trPr>
        <w:tc>
          <w:tcPr>
            <w:tcW w:w="2241" w:type="dxa"/>
          </w:tcPr>
          <w:p w14:paraId="58CBA0D6" w14:textId="77777777" w:rsidR="00B36934" w:rsidRPr="00055193" w:rsidRDefault="00B36934" w:rsidP="00B36934">
            <w:pPr>
              <w:widowControl w:val="0"/>
              <w:ind w:right="30"/>
              <w:rPr>
                <w:ins w:id="271" w:author="Philipp Metzger" w:date="2020-12-27T15:56:00Z"/>
                <w:lang w:val="en-GB"/>
              </w:rPr>
            </w:pPr>
          </w:p>
        </w:tc>
        <w:tc>
          <w:tcPr>
            <w:tcW w:w="1648" w:type="dxa"/>
          </w:tcPr>
          <w:p w14:paraId="16E60B6F" w14:textId="77777777" w:rsidR="00B36934" w:rsidRPr="00055193" w:rsidRDefault="00B36934" w:rsidP="00B36934">
            <w:pPr>
              <w:widowControl w:val="0"/>
              <w:ind w:right="30"/>
              <w:rPr>
                <w:ins w:id="272" w:author="Philipp Metzger" w:date="2020-12-27T15:56:00Z"/>
                <w:lang w:val="en-GB"/>
              </w:rPr>
            </w:pPr>
            <w:ins w:id="273" w:author="Philipp Metzger" w:date="2020-12-27T15:56:00Z">
              <w:r>
                <w:rPr>
                  <w:lang w:val="en-GB"/>
                </w:rPr>
                <w:t>Training score</w:t>
              </w:r>
            </w:ins>
          </w:p>
        </w:tc>
        <w:tc>
          <w:tcPr>
            <w:tcW w:w="1845" w:type="dxa"/>
          </w:tcPr>
          <w:p w14:paraId="12516510" w14:textId="77777777" w:rsidR="00B36934" w:rsidRPr="00055193" w:rsidRDefault="00B36934" w:rsidP="00B36934">
            <w:pPr>
              <w:widowControl w:val="0"/>
              <w:ind w:right="30"/>
              <w:rPr>
                <w:ins w:id="274" w:author="Philipp Metzger" w:date="2020-12-27T15:56:00Z"/>
                <w:lang w:val="en-GB"/>
              </w:rPr>
            </w:pPr>
            <w:ins w:id="275" w:author="Philipp Metzger" w:date="2020-12-27T15:56:00Z">
              <w:r>
                <w:rPr>
                  <w:lang w:val="en-GB"/>
                </w:rPr>
                <w:t>Validation score</w:t>
              </w:r>
            </w:ins>
          </w:p>
        </w:tc>
        <w:tc>
          <w:tcPr>
            <w:tcW w:w="1845" w:type="dxa"/>
          </w:tcPr>
          <w:p w14:paraId="579ED214" w14:textId="77777777" w:rsidR="00B36934" w:rsidRPr="00055193" w:rsidRDefault="00B36934" w:rsidP="00B36934">
            <w:pPr>
              <w:widowControl w:val="0"/>
              <w:ind w:right="30"/>
              <w:rPr>
                <w:ins w:id="276" w:author="Philipp Metzger" w:date="2020-12-27T15:56:00Z"/>
                <w:lang w:val="en-GB"/>
              </w:rPr>
            </w:pPr>
            <w:ins w:id="277" w:author="Philipp Metzger" w:date="2020-12-27T15:56:00Z">
              <w:r>
                <w:rPr>
                  <w:lang w:val="en-GB"/>
                </w:rPr>
                <w:t>Iterations</w:t>
              </w:r>
            </w:ins>
          </w:p>
        </w:tc>
      </w:tr>
      <w:tr w:rsidR="00B36934" w:rsidRPr="003F211B" w14:paraId="003984B9" w14:textId="77777777" w:rsidTr="00B36934">
        <w:trPr>
          <w:ins w:id="278" w:author="Philipp Metzger" w:date="2020-12-27T15:56:00Z"/>
        </w:trPr>
        <w:tc>
          <w:tcPr>
            <w:tcW w:w="2241" w:type="dxa"/>
          </w:tcPr>
          <w:p w14:paraId="08AB079C" w14:textId="77777777" w:rsidR="00B36934" w:rsidRPr="003F211B" w:rsidRDefault="00B36934" w:rsidP="00B36934">
            <w:pPr>
              <w:widowControl w:val="0"/>
              <w:ind w:right="30"/>
              <w:rPr>
                <w:ins w:id="279" w:author="Philipp Metzger" w:date="2020-12-27T15:56:00Z"/>
                <w:lang w:val="en-GB"/>
              </w:rPr>
            </w:pPr>
            <w:ins w:id="280" w:author="Philipp Metzger" w:date="2020-12-27T15:56:00Z">
              <w:r w:rsidRPr="003F211B">
                <w:rPr>
                  <w:lang w:val="en-GB"/>
                </w:rPr>
                <w:t>MLP classifier</w:t>
              </w:r>
            </w:ins>
          </w:p>
        </w:tc>
        <w:tc>
          <w:tcPr>
            <w:tcW w:w="1648" w:type="dxa"/>
          </w:tcPr>
          <w:p w14:paraId="244F9423" w14:textId="08CAB8DD" w:rsidR="00B36934" w:rsidRPr="003F211B" w:rsidRDefault="00B36934" w:rsidP="00B36934">
            <w:pPr>
              <w:rPr>
                <w:ins w:id="281" w:author="Philipp Metzger" w:date="2020-12-27T15:56:00Z"/>
                <w:lang w:val="en-DE"/>
              </w:rPr>
            </w:pPr>
            <w:ins w:id="282" w:author="Philipp Metzger" w:date="2020-12-27T15:57:00Z">
              <w:r w:rsidRPr="00B36934">
                <w:rPr>
                  <w:lang w:val="en-DE"/>
                </w:rPr>
                <w:t>0.874</w:t>
              </w:r>
            </w:ins>
          </w:p>
        </w:tc>
        <w:tc>
          <w:tcPr>
            <w:tcW w:w="1845" w:type="dxa"/>
          </w:tcPr>
          <w:p w14:paraId="1BF2D07C" w14:textId="1F45B77F" w:rsidR="00B36934" w:rsidRPr="00055193" w:rsidRDefault="00B36934" w:rsidP="00B36934">
            <w:pPr>
              <w:widowControl w:val="0"/>
              <w:ind w:right="30"/>
              <w:rPr>
                <w:ins w:id="283" w:author="Philipp Metzger" w:date="2020-12-27T15:56:00Z"/>
                <w:lang w:val="en-GB"/>
              </w:rPr>
            </w:pPr>
            <w:ins w:id="284" w:author="Philipp Metzger" w:date="2020-12-27T15:57:00Z">
              <w:r w:rsidRPr="00B36934">
                <w:rPr>
                  <w:lang w:val="en-GB"/>
                </w:rPr>
                <w:t>0.851</w:t>
              </w:r>
            </w:ins>
          </w:p>
        </w:tc>
        <w:tc>
          <w:tcPr>
            <w:tcW w:w="1845" w:type="dxa"/>
          </w:tcPr>
          <w:p w14:paraId="4D34DE1B" w14:textId="77777777" w:rsidR="00B36934" w:rsidRPr="007258BD" w:rsidRDefault="00B36934" w:rsidP="00B36934">
            <w:pPr>
              <w:widowControl w:val="0"/>
              <w:ind w:right="30"/>
              <w:rPr>
                <w:ins w:id="285" w:author="Philipp Metzger" w:date="2020-12-27T15:56:00Z"/>
                <w:lang w:val="en-GB"/>
              </w:rPr>
            </w:pPr>
            <w:ins w:id="286" w:author="Philipp Metzger" w:date="2020-12-27T15:56:00Z">
              <w:r w:rsidRPr="007258BD">
                <w:rPr>
                  <w:lang w:val="en-GB"/>
                </w:rPr>
                <w:t>71.9</w:t>
              </w:r>
            </w:ins>
          </w:p>
        </w:tc>
      </w:tr>
      <w:tr w:rsidR="00B36934" w:rsidRPr="003F211B" w14:paraId="7530CF9A" w14:textId="77777777" w:rsidTr="00B36934">
        <w:trPr>
          <w:ins w:id="287" w:author="Philipp Metzger" w:date="2020-12-27T15:56:00Z"/>
        </w:trPr>
        <w:tc>
          <w:tcPr>
            <w:tcW w:w="2241" w:type="dxa"/>
          </w:tcPr>
          <w:p w14:paraId="39A54CFA" w14:textId="77777777" w:rsidR="00B36934" w:rsidRPr="003F211B" w:rsidRDefault="00B36934" w:rsidP="00B36934">
            <w:pPr>
              <w:widowControl w:val="0"/>
              <w:ind w:right="30"/>
              <w:rPr>
                <w:ins w:id="288" w:author="Philipp Metzger" w:date="2020-12-27T15:56:00Z"/>
                <w:lang w:val="en-GB"/>
              </w:rPr>
            </w:pPr>
            <w:ins w:id="289" w:author="Philipp Metzger" w:date="2020-12-27T15:56:00Z">
              <w:r w:rsidRPr="003F211B">
                <w:rPr>
                  <w:lang w:val="en-GB"/>
                </w:rPr>
                <w:lastRenderedPageBreak/>
                <w:t>AdaBoost classifier</w:t>
              </w:r>
            </w:ins>
          </w:p>
        </w:tc>
        <w:tc>
          <w:tcPr>
            <w:tcW w:w="1648" w:type="dxa"/>
          </w:tcPr>
          <w:p w14:paraId="1586ED43" w14:textId="65B9700C" w:rsidR="00B36934" w:rsidRPr="003F211B" w:rsidRDefault="009267D6" w:rsidP="00B36934">
            <w:pPr>
              <w:widowControl w:val="0"/>
              <w:ind w:right="30"/>
              <w:rPr>
                <w:ins w:id="290" w:author="Philipp Metzger" w:date="2020-12-27T15:56:00Z"/>
                <w:lang w:val="en-GB"/>
              </w:rPr>
            </w:pPr>
            <w:ins w:id="291" w:author="Philipp Metzger" w:date="2020-12-27T16:05:00Z">
              <w:r w:rsidRPr="009267D6">
                <w:rPr>
                  <w:lang w:val="en-GB"/>
                </w:rPr>
                <w:t>0.872</w:t>
              </w:r>
            </w:ins>
          </w:p>
        </w:tc>
        <w:tc>
          <w:tcPr>
            <w:tcW w:w="1845" w:type="dxa"/>
          </w:tcPr>
          <w:p w14:paraId="7448EE6A" w14:textId="1544C0A7" w:rsidR="00B36934" w:rsidRPr="003F211B" w:rsidRDefault="009267D6" w:rsidP="00B36934">
            <w:pPr>
              <w:widowControl w:val="0"/>
              <w:ind w:right="30"/>
              <w:rPr>
                <w:ins w:id="292" w:author="Philipp Metzger" w:date="2020-12-27T15:56:00Z"/>
                <w:lang w:val="en-GB"/>
              </w:rPr>
            </w:pPr>
            <w:ins w:id="293" w:author="Philipp Metzger" w:date="2020-12-27T16:05:00Z">
              <w:r w:rsidRPr="009267D6">
                <w:rPr>
                  <w:lang w:val="en-GB"/>
                </w:rPr>
                <w:t>0.867</w:t>
              </w:r>
            </w:ins>
          </w:p>
        </w:tc>
        <w:tc>
          <w:tcPr>
            <w:tcW w:w="1845" w:type="dxa"/>
          </w:tcPr>
          <w:p w14:paraId="2CEF58DD" w14:textId="099F907A" w:rsidR="00B36934" w:rsidRPr="003F211B" w:rsidRDefault="009267D6" w:rsidP="00B36934">
            <w:pPr>
              <w:widowControl w:val="0"/>
              <w:ind w:right="30"/>
              <w:rPr>
                <w:ins w:id="294" w:author="Philipp Metzger" w:date="2020-12-27T15:56:00Z"/>
                <w:lang w:val="en-GB"/>
              </w:rPr>
            </w:pPr>
            <w:ins w:id="295" w:author="Philipp Metzger" w:date="2020-12-27T16:05:00Z">
              <w:r>
                <w:rPr>
                  <w:lang w:val="en-GB"/>
                </w:rPr>
                <w:t>-</w:t>
              </w:r>
            </w:ins>
          </w:p>
        </w:tc>
      </w:tr>
    </w:tbl>
    <w:p w14:paraId="49484F1A" w14:textId="37E37C04" w:rsidR="00B11E72" w:rsidRDefault="00B11E72" w:rsidP="00B11E72">
      <w:pPr>
        <w:widowControl w:val="0"/>
        <w:ind w:left="1440" w:right="30"/>
        <w:jc w:val="center"/>
        <w:rPr>
          <w:ins w:id="296" w:author="Philipp Metzger" w:date="2020-12-27T16:03:00Z"/>
          <w:lang w:val="en-GB"/>
        </w:rPr>
      </w:pPr>
      <w:ins w:id="297" w:author="Philipp Metzger" w:date="2020-12-27T16:03:00Z">
        <w:r>
          <w:rPr>
            <w:lang w:val="en-GB"/>
          </w:rPr>
          <w:t xml:space="preserve">Table xx: Results for </w:t>
        </w:r>
        <w:r>
          <w:rPr>
            <w:lang w:val="en-GB"/>
          </w:rPr>
          <w:t>all data (‘</w:t>
        </w:r>
        <w:proofErr w:type="spellStart"/>
        <w:r>
          <w:rPr>
            <w:lang w:val="en-GB"/>
          </w:rPr>
          <w:t>train_data_scaled</w:t>
        </w:r>
        <w:proofErr w:type="spellEnd"/>
        <w:r>
          <w:rPr>
            <w:lang w:val="en-GB"/>
          </w:rPr>
          <w:t>’)</w:t>
        </w:r>
      </w:ins>
    </w:p>
    <w:p w14:paraId="6BDB57FE" w14:textId="77777777" w:rsidR="00B36934" w:rsidRDefault="00B36934" w:rsidP="00B11E72">
      <w:pPr>
        <w:widowControl w:val="0"/>
        <w:ind w:right="30"/>
        <w:rPr>
          <w:ins w:id="298" w:author="Philipp Metzger" w:date="2020-12-27T15:56:00Z"/>
          <w:lang w:val="en-GB"/>
        </w:rPr>
        <w:pPrChange w:id="299" w:author="Philipp Metzger" w:date="2020-12-27T16:03:00Z">
          <w:pPr>
            <w:widowControl w:val="0"/>
            <w:ind w:left="1440" w:right="30"/>
          </w:pPr>
        </w:pPrChange>
      </w:pPr>
    </w:p>
    <w:p w14:paraId="358A1DF7" w14:textId="6AB5DE7C" w:rsidR="00B36934" w:rsidRDefault="009267D6" w:rsidP="00B36934">
      <w:pPr>
        <w:widowControl w:val="0"/>
        <w:ind w:left="1440" w:right="30"/>
        <w:rPr>
          <w:ins w:id="300" w:author="Philipp Metzger" w:date="2020-12-27T15:52:00Z"/>
          <w:lang w:val="en-GB"/>
        </w:rPr>
        <w:pPrChange w:id="301" w:author="Philipp Metzger" w:date="2020-12-27T15:56:00Z">
          <w:pPr>
            <w:widowControl w:val="0"/>
            <w:ind w:left="1440" w:right="30"/>
            <w:jc w:val="center"/>
          </w:pPr>
        </w:pPrChange>
      </w:pPr>
      <w:ins w:id="302" w:author="Philipp Metzger" w:date="2020-12-27T16:06:00Z">
        <w:r>
          <w:rPr>
            <w:lang w:val="en-GB"/>
          </w:rPr>
          <w:t xml:space="preserve">Looking at </w:t>
        </w:r>
      </w:ins>
      <w:ins w:id="303" w:author="Philipp Metzger" w:date="2020-12-27T16:05:00Z">
        <w:r>
          <w:rPr>
            <w:lang w:val="en-GB"/>
          </w:rPr>
          <w:t>these results it can be stated</w:t>
        </w:r>
      </w:ins>
      <w:ins w:id="304" w:author="Philipp Metzger" w:date="2020-12-27T16:06:00Z">
        <w:r>
          <w:rPr>
            <w:lang w:val="en-GB"/>
          </w:rPr>
          <w:t xml:space="preserve"> that </w:t>
        </w:r>
      </w:ins>
      <w:ins w:id="305" w:author="Philipp Metzger" w:date="2020-12-27T16:07:00Z">
        <w:r>
          <w:rPr>
            <w:lang w:val="en-GB"/>
          </w:rPr>
          <w:t xml:space="preserve">the features defined by </w:t>
        </w:r>
        <w:r>
          <w:rPr>
            <w:lang w:val="en-GB"/>
          </w:rPr>
          <w:t>‘features_to_keep_2’</w:t>
        </w:r>
        <w:r>
          <w:rPr>
            <w:lang w:val="en-GB"/>
          </w:rPr>
          <w:t xml:space="preserve"> a</w:t>
        </w:r>
      </w:ins>
      <w:ins w:id="306" w:author="Philipp Metzger" w:date="2020-12-27T16:08:00Z">
        <w:r>
          <w:rPr>
            <w:lang w:val="en-GB"/>
          </w:rPr>
          <w:t xml:space="preserve">re a good choice for both models. </w:t>
        </w:r>
      </w:ins>
      <w:ins w:id="307" w:author="Philipp Metzger" w:date="2020-12-27T16:10:00Z">
        <w:r w:rsidR="007C53FE">
          <w:rPr>
            <w:lang w:val="en-GB"/>
          </w:rPr>
          <w:t xml:space="preserve">The validation scores for </w:t>
        </w:r>
        <w:r w:rsidR="007C53FE">
          <w:rPr>
            <w:lang w:val="en-GB"/>
          </w:rPr>
          <w:t xml:space="preserve">‘features_to_keep_2’ </w:t>
        </w:r>
      </w:ins>
      <w:ins w:id="308" w:author="Philipp Metzger" w:date="2020-12-27T16:11:00Z">
        <w:r w:rsidR="007C53FE">
          <w:rPr>
            <w:lang w:val="en-GB"/>
          </w:rPr>
          <w:t xml:space="preserve">and </w:t>
        </w:r>
      </w:ins>
      <w:ins w:id="309" w:author="Philipp Metzger" w:date="2020-12-27T16:10:00Z">
        <w:r w:rsidR="007C53FE">
          <w:rPr>
            <w:lang w:val="en-GB"/>
          </w:rPr>
          <w:t xml:space="preserve">‘features_to_keep_1’ </w:t>
        </w:r>
      </w:ins>
      <w:ins w:id="310" w:author="Philipp Metzger" w:date="2020-12-27T16:11:00Z">
        <w:r w:rsidR="007C53FE">
          <w:rPr>
            <w:lang w:val="en-GB"/>
          </w:rPr>
          <w:t>are approximately the same whilst t</w:t>
        </w:r>
      </w:ins>
      <w:ins w:id="311" w:author="Philipp Metzger" w:date="2020-12-27T16:08:00Z">
        <w:r>
          <w:rPr>
            <w:lang w:val="en-GB"/>
          </w:rPr>
          <w:t xml:space="preserve">he difference in the training and validation scores is lower for </w:t>
        </w:r>
      </w:ins>
      <w:ins w:id="312" w:author="Philipp Metzger" w:date="2020-12-27T16:09:00Z">
        <w:r>
          <w:rPr>
            <w:lang w:val="en-GB"/>
          </w:rPr>
          <w:t>‘features_to_keep_</w:t>
        </w:r>
      </w:ins>
      <w:ins w:id="313" w:author="Philipp Metzger" w:date="2020-12-27T16:10:00Z">
        <w:r w:rsidR="007C53FE">
          <w:rPr>
            <w:lang w:val="en-GB"/>
          </w:rPr>
          <w:t>2</w:t>
        </w:r>
      </w:ins>
      <w:ins w:id="314" w:author="Philipp Metzger" w:date="2020-12-27T16:09:00Z">
        <w:r>
          <w:rPr>
            <w:lang w:val="en-GB"/>
          </w:rPr>
          <w:t xml:space="preserve">’ </w:t>
        </w:r>
      </w:ins>
      <w:ins w:id="315" w:author="Philipp Metzger" w:date="2020-12-27T16:08:00Z">
        <w:r>
          <w:rPr>
            <w:lang w:val="en-GB"/>
          </w:rPr>
          <w:t xml:space="preserve">than for </w:t>
        </w:r>
        <w:r>
          <w:rPr>
            <w:lang w:val="en-GB"/>
          </w:rPr>
          <w:t>‘features_to_keep_</w:t>
        </w:r>
      </w:ins>
      <w:ins w:id="316" w:author="Philipp Metzger" w:date="2020-12-27T16:10:00Z">
        <w:r w:rsidR="007C53FE">
          <w:rPr>
            <w:lang w:val="en-GB"/>
          </w:rPr>
          <w:t>1</w:t>
        </w:r>
      </w:ins>
      <w:ins w:id="317" w:author="Philipp Metzger" w:date="2020-12-27T16:08:00Z">
        <w:r>
          <w:rPr>
            <w:lang w:val="en-GB"/>
          </w:rPr>
          <w:t>’</w:t>
        </w:r>
      </w:ins>
      <w:ins w:id="318" w:author="Philipp Metzger" w:date="2020-12-27T16:11:00Z">
        <w:r w:rsidR="007C53FE">
          <w:rPr>
            <w:lang w:val="en-GB"/>
          </w:rPr>
          <w:t xml:space="preserve">. Also, the scores of the base case </w:t>
        </w:r>
      </w:ins>
      <w:ins w:id="319" w:author="Philipp Metzger" w:date="2020-12-27T16:12:00Z">
        <w:r w:rsidR="007C53FE">
          <w:rPr>
            <w:lang w:val="en-GB"/>
          </w:rPr>
          <w:t xml:space="preserve">are lower </w:t>
        </w:r>
      </w:ins>
      <w:ins w:id="320" w:author="Philipp Metzger" w:date="2020-12-27T16:13:00Z">
        <w:r w:rsidR="007C53FE">
          <w:rPr>
            <w:lang w:val="en-GB"/>
          </w:rPr>
          <w:t xml:space="preserve">than for </w:t>
        </w:r>
        <w:r w:rsidR="007C53FE">
          <w:rPr>
            <w:lang w:val="en-GB"/>
          </w:rPr>
          <w:t>‘features_to_keep_2’</w:t>
        </w:r>
      </w:ins>
      <w:ins w:id="321" w:author="Philipp Metzger" w:date="2020-12-27T16:12:00Z">
        <w:r w:rsidR="007C53FE">
          <w:rPr>
            <w:lang w:val="en-GB"/>
          </w:rPr>
          <w:t xml:space="preserve">, </w:t>
        </w:r>
      </w:ins>
      <w:ins w:id="322" w:author="Philipp Metzger" w:date="2020-12-27T16:13:00Z">
        <w:r w:rsidR="007C53FE">
          <w:rPr>
            <w:lang w:val="en-GB"/>
          </w:rPr>
          <w:t xml:space="preserve">which was expected </w:t>
        </w:r>
      </w:ins>
      <w:ins w:id="323" w:author="Philipp Metzger" w:date="2020-12-27T16:12:00Z">
        <w:r w:rsidR="007C53FE">
          <w:rPr>
            <w:lang w:val="en-GB"/>
          </w:rPr>
          <w:t xml:space="preserve">since </w:t>
        </w:r>
      </w:ins>
      <w:ins w:id="324" w:author="Philipp Metzger" w:date="2020-12-27T16:13:00Z">
        <w:r w:rsidR="007C53FE">
          <w:rPr>
            <w:lang w:val="en-GB"/>
          </w:rPr>
          <w:t>the base case</w:t>
        </w:r>
      </w:ins>
      <w:ins w:id="325" w:author="Philipp Metzger" w:date="2020-12-27T16:12:00Z">
        <w:r w:rsidR="007C53FE">
          <w:rPr>
            <w:lang w:val="en-GB"/>
          </w:rPr>
          <w:t xml:space="preserve"> has significantly less features. U</w:t>
        </w:r>
      </w:ins>
      <w:ins w:id="326" w:author="Philipp Metzger" w:date="2020-12-27T16:06:00Z">
        <w:r>
          <w:rPr>
            <w:lang w:val="en-GB"/>
          </w:rPr>
          <w:t>sing the whole data is not favourable, since it leads to overfitting for both models.</w:t>
        </w:r>
      </w:ins>
    </w:p>
    <w:p w14:paraId="7AD69EEC" w14:textId="60EFE1D8" w:rsidR="00B36934" w:rsidRDefault="00B36934" w:rsidP="00B36934">
      <w:pPr>
        <w:widowControl w:val="0"/>
        <w:ind w:left="1440" w:right="30"/>
        <w:rPr>
          <w:ins w:id="327" w:author="Philipp Metzger" w:date="2020-12-27T16:38:00Z"/>
          <w:lang w:val="en-GB"/>
        </w:rPr>
      </w:pPr>
    </w:p>
    <w:p w14:paraId="1F1F9417" w14:textId="40576AE6" w:rsidR="00F4719D" w:rsidRDefault="003844D9" w:rsidP="00B36934">
      <w:pPr>
        <w:widowControl w:val="0"/>
        <w:ind w:left="1440" w:right="30"/>
        <w:rPr>
          <w:ins w:id="328" w:author="Philipp Metzger" w:date="2020-12-27T15:51:00Z"/>
          <w:lang w:val="en-GB"/>
        </w:rPr>
        <w:pPrChange w:id="329" w:author="Philipp Metzger" w:date="2020-12-27T15:52:00Z">
          <w:pPr>
            <w:widowControl w:val="0"/>
            <w:ind w:left="1440" w:right="30"/>
            <w:jc w:val="center"/>
          </w:pPr>
        </w:pPrChange>
      </w:pPr>
      <w:ins w:id="330" w:author="Philipp Metzger" w:date="2020-12-27T16:38:00Z">
        <w:r>
          <w:rPr>
            <w:lang w:val="en-GB"/>
          </w:rPr>
          <w:t xml:space="preserve">For the step described in </w:t>
        </w:r>
        <w:r>
          <w:rPr>
            <w:lang w:val="en-GB"/>
          </w:rPr>
          <w:t>III.3.xx</w:t>
        </w:r>
        <w:r>
          <w:rPr>
            <w:lang w:val="en-GB"/>
          </w:rPr>
          <w:t xml:space="preserve"> point 2, </w:t>
        </w:r>
      </w:ins>
      <w:ins w:id="331" w:author="Philipp Metzger" w:date="2020-12-27T16:39:00Z">
        <w:r>
          <w:rPr>
            <w:lang w:val="en-GB"/>
          </w:rPr>
          <w:t>which is the</w:t>
        </w:r>
      </w:ins>
      <w:ins w:id="332" w:author="Philipp Metzger" w:date="2020-12-27T16:32:00Z">
        <w:r w:rsidR="00F4719D">
          <w:rPr>
            <w:lang w:val="en-GB"/>
          </w:rPr>
          <w:t xml:space="preserve"> </w:t>
        </w:r>
        <w:r>
          <w:rPr>
            <w:lang w:val="en-GB"/>
          </w:rPr>
          <w:t>analysis of the validation score when randomly dropping one feature each iteration</w:t>
        </w:r>
      </w:ins>
      <w:ins w:id="333" w:author="Philipp Metzger" w:date="2020-12-27T16:33:00Z">
        <w:r>
          <w:rPr>
            <w:lang w:val="en-GB"/>
          </w:rPr>
          <w:t xml:space="preserve">, starting with the features from </w:t>
        </w:r>
        <w:r>
          <w:rPr>
            <w:lang w:val="en-GB"/>
          </w:rPr>
          <w:t>‘features_to_keep_2’</w:t>
        </w:r>
        <w:r>
          <w:rPr>
            <w:lang w:val="en-GB"/>
          </w:rPr>
          <w:t xml:space="preserve">, </w:t>
        </w:r>
      </w:ins>
      <w:ins w:id="334" w:author="Philipp Metzger" w:date="2020-12-27T16:32:00Z">
        <w:r>
          <w:rPr>
            <w:lang w:val="en-GB"/>
          </w:rPr>
          <w:t>yields the result shown in figure xx</w:t>
        </w:r>
      </w:ins>
      <w:ins w:id="335" w:author="Philipp Metzger" w:date="2020-12-27T16:54:00Z">
        <w:r w:rsidR="001034C7">
          <w:rPr>
            <w:lang w:val="en-GB"/>
          </w:rPr>
          <w:t xml:space="preserve"> and </w:t>
        </w:r>
      </w:ins>
      <w:ins w:id="336" w:author="Philipp Metzger" w:date="2020-12-27T16:55:00Z">
        <w:r w:rsidR="001034C7">
          <w:rPr>
            <w:lang w:val="en-GB"/>
          </w:rPr>
          <w:t>xx</w:t>
        </w:r>
      </w:ins>
      <w:ins w:id="337" w:author="Philipp Metzger" w:date="2020-12-27T16:32:00Z">
        <w:r>
          <w:rPr>
            <w:lang w:val="en-GB"/>
          </w:rPr>
          <w:t xml:space="preserve">, </w:t>
        </w:r>
      </w:ins>
      <w:ins w:id="338" w:author="Philipp Metzger" w:date="2020-12-27T16:33:00Z">
        <w:r>
          <w:rPr>
            <w:lang w:val="en-GB"/>
          </w:rPr>
          <w:t xml:space="preserve">suggesting that it is probably favourable not remove any more features from </w:t>
        </w:r>
        <w:r>
          <w:rPr>
            <w:lang w:val="en-GB"/>
          </w:rPr>
          <w:t>‘features_to_keep_2’</w:t>
        </w:r>
        <w:r>
          <w:rPr>
            <w:lang w:val="en-GB"/>
          </w:rPr>
          <w:t>.</w:t>
        </w:r>
      </w:ins>
    </w:p>
    <w:p w14:paraId="388770EB" w14:textId="77777777" w:rsidR="00B36934" w:rsidRDefault="00B36934" w:rsidP="00B36934">
      <w:pPr>
        <w:widowControl w:val="0"/>
        <w:ind w:left="1440" w:right="30"/>
        <w:jc w:val="center"/>
        <w:rPr>
          <w:ins w:id="339" w:author="Philipp Metzger" w:date="2020-12-27T15:51:00Z"/>
          <w:lang w:val="en-GB"/>
        </w:rPr>
      </w:pPr>
    </w:p>
    <w:p w14:paraId="111C5E97" w14:textId="1FC41D90" w:rsidR="00B36934" w:rsidRDefault="00F4719D" w:rsidP="00FC319E">
      <w:pPr>
        <w:widowControl w:val="0"/>
        <w:ind w:left="1440" w:right="30"/>
        <w:rPr>
          <w:ins w:id="340" w:author="Philipp Metzger" w:date="2020-12-27T14:10:00Z"/>
          <w:lang w:val="en-GB"/>
        </w:rPr>
      </w:pPr>
      <w:ins w:id="341" w:author="Philipp Metzger" w:date="2020-12-27T16:32:00Z">
        <w:r>
          <w:rPr>
            <w:noProof/>
            <w:lang w:val="en-GB"/>
          </w:rPr>
          <w:drawing>
            <wp:inline distT="0" distB="0" distL="0" distR="0" wp14:anchorId="41AEEBEA" wp14:editId="63C1750F">
              <wp:extent cx="5733415" cy="3780790"/>
              <wp:effectExtent l="0" t="0" r="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3780790"/>
                      </a:xfrm>
                      <a:prstGeom prst="rect">
                        <a:avLst/>
                      </a:prstGeom>
                    </pic:spPr>
                  </pic:pic>
                </a:graphicData>
              </a:graphic>
            </wp:inline>
          </w:drawing>
        </w:r>
      </w:ins>
    </w:p>
    <w:p w14:paraId="0800EDBE" w14:textId="3A4BC0F9" w:rsidR="00DC28B4" w:rsidRDefault="003844D9" w:rsidP="00D9457F">
      <w:pPr>
        <w:widowControl w:val="0"/>
        <w:ind w:left="1440" w:right="30"/>
        <w:jc w:val="center"/>
        <w:rPr>
          <w:ins w:id="342" w:author="Philipp Metzger" w:date="2020-12-27T16:40:00Z"/>
          <w:lang w:val="en-GB"/>
        </w:rPr>
        <w:pPrChange w:id="343" w:author="Philipp Metzger" w:date="2020-12-27T16:54:00Z">
          <w:pPr>
            <w:widowControl w:val="0"/>
            <w:ind w:left="1440" w:right="30"/>
          </w:pPr>
        </w:pPrChange>
      </w:pPr>
      <w:ins w:id="344" w:author="Philipp Metzger" w:date="2020-12-27T16:39:00Z">
        <w:r>
          <w:rPr>
            <w:lang w:val="en-GB"/>
          </w:rPr>
          <w:t>Figure xx: Visualisation of the decrease in validation accuracy for the MLP classifier</w:t>
        </w:r>
      </w:ins>
    </w:p>
    <w:p w14:paraId="0736D53F" w14:textId="5C6FA158" w:rsidR="003844D9" w:rsidRDefault="003844D9" w:rsidP="00FC319E">
      <w:pPr>
        <w:widowControl w:val="0"/>
        <w:ind w:left="1440" w:right="30"/>
        <w:rPr>
          <w:ins w:id="345" w:author="Philipp Metzger" w:date="2020-12-27T16:54:00Z"/>
          <w:lang w:val="en-GB"/>
        </w:rPr>
      </w:pPr>
    </w:p>
    <w:p w14:paraId="418D986B" w14:textId="279E150D" w:rsidR="00D9457F" w:rsidRDefault="00D9457F" w:rsidP="00FC319E">
      <w:pPr>
        <w:widowControl w:val="0"/>
        <w:ind w:left="1440" w:right="30"/>
        <w:rPr>
          <w:ins w:id="346" w:author="Philipp Metzger" w:date="2020-12-27T16:54:00Z"/>
          <w:lang w:val="en-GB"/>
        </w:rPr>
      </w:pPr>
      <w:ins w:id="347" w:author="Philipp Metzger" w:date="2020-12-27T16:54:00Z">
        <w:r>
          <w:rPr>
            <w:noProof/>
            <w:lang w:val="en-GB"/>
          </w:rPr>
          <w:lastRenderedPageBreak/>
          <w:drawing>
            <wp:inline distT="0" distB="0" distL="0" distR="0" wp14:anchorId="5D09DA50" wp14:editId="16D621D4">
              <wp:extent cx="5733415" cy="383032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3415" cy="3830320"/>
                      </a:xfrm>
                      <a:prstGeom prst="rect">
                        <a:avLst/>
                      </a:prstGeom>
                    </pic:spPr>
                  </pic:pic>
                </a:graphicData>
              </a:graphic>
            </wp:inline>
          </w:drawing>
        </w:r>
      </w:ins>
    </w:p>
    <w:p w14:paraId="79DA6860" w14:textId="4CADAD5C" w:rsidR="00D9457F" w:rsidRDefault="00D9457F" w:rsidP="00D9457F">
      <w:pPr>
        <w:widowControl w:val="0"/>
        <w:ind w:left="1440" w:right="30"/>
        <w:jc w:val="center"/>
        <w:rPr>
          <w:ins w:id="348" w:author="Philipp Metzger" w:date="2020-12-27T16:54:00Z"/>
          <w:lang w:val="en-GB"/>
        </w:rPr>
      </w:pPr>
      <w:ins w:id="349" w:author="Philipp Metzger" w:date="2020-12-27T16:54:00Z">
        <w:r>
          <w:rPr>
            <w:lang w:val="en-GB"/>
          </w:rPr>
          <w:t xml:space="preserve">Figure xx: Visualisation of the decrease in validation accuracy for the </w:t>
        </w:r>
        <w:r>
          <w:rPr>
            <w:lang w:val="en-GB"/>
          </w:rPr>
          <w:t>AdaBoost</w:t>
        </w:r>
        <w:r>
          <w:rPr>
            <w:lang w:val="en-GB"/>
          </w:rPr>
          <w:t xml:space="preserve"> classifier</w:t>
        </w:r>
      </w:ins>
    </w:p>
    <w:p w14:paraId="769A695D" w14:textId="77777777" w:rsidR="00D9457F" w:rsidRDefault="00D9457F" w:rsidP="00FC319E">
      <w:pPr>
        <w:widowControl w:val="0"/>
        <w:ind w:left="1440" w:right="30"/>
        <w:rPr>
          <w:ins w:id="350" w:author="Philipp Metzger" w:date="2020-12-27T16:54:00Z"/>
          <w:lang w:val="en-GB"/>
        </w:rPr>
      </w:pPr>
    </w:p>
    <w:p w14:paraId="248E6CB6" w14:textId="77777777" w:rsidR="00D9457F" w:rsidRDefault="00D9457F" w:rsidP="00FC319E">
      <w:pPr>
        <w:widowControl w:val="0"/>
        <w:ind w:left="1440" w:right="30"/>
        <w:rPr>
          <w:ins w:id="351" w:author="Philipp Metzger" w:date="2020-12-27T16:40:00Z"/>
          <w:lang w:val="en-GB"/>
        </w:rPr>
      </w:pPr>
    </w:p>
    <w:p w14:paraId="4A566345" w14:textId="28FB48B8" w:rsidR="003844D9" w:rsidRPr="0095298E" w:rsidRDefault="003844D9" w:rsidP="00FC319E">
      <w:pPr>
        <w:widowControl w:val="0"/>
        <w:ind w:left="1440" w:right="30"/>
        <w:rPr>
          <w:ins w:id="352" w:author="Philipp Metzger" w:date="2020-12-27T16:40:00Z"/>
          <w:b/>
          <w:bCs/>
          <w:lang w:val="en-GB"/>
          <w:rPrChange w:id="353" w:author="Philipp Metzger" w:date="2020-12-27T16:45:00Z">
            <w:rPr>
              <w:ins w:id="354" w:author="Philipp Metzger" w:date="2020-12-27T16:40:00Z"/>
              <w:lang w:val="en-GB"/>
            </w:rPr>
          </w:rPrChange>
        </w:rPr>
      </w:pPr>
      <w:ins w:id="355" w:author="Philipp Metzger" w:date="2020-12-27T16:40:00Z">
        <w:r w:rsidRPr="0095298E">
          <w:rPr>
            <w:b/>
            <w:bCs/>
            <w:lang w:val="en-GB"/>
            <w:rPrChange w:id="356" w:author="Philipp Metzger" w:date="2020-12-27T16:45:00Z">
              <w:rPr>
                <w:lang w:val="en-GB"/>
              </w:rPr>
            </w:rPrChange>
          </w:rPr>
          <w:t>Grid Search MLP classifier</w:t>
        </w:r>
      </w:ins>
    </w:p>
    <w:p w14:paraId="4B2182B3" w14:textId="5BD78142" w:rsidR="003844D9" w:rsidRDefault="003844D9" w:rsidP="00FC319E">
      <w:pPr>
        <w:widowControl w:val="0"/>
        <w:ind w:left="1440" w:right="30"/>
        <w:rPr>
          <w:ins w:id="357" w:author="Philipp Metzger" w:date="2020-12-27T16:40:00Z"/>
          <w:lang w:val="en-GB"/>
        </w:rPr>
      </w:pPr>
    </w:p>
    <w:p w14:paraId="72773660" w14:textId="516E793F" w:rsidR="0095298E" w:rsidRDefault="003844D9" w:rsidP="0095298E">
      <w:pPr>
        <w:widowControl w:val="0"/>
        <w:ind w:left="1440" w:right="30"/>
        <w:rPr>
          <w:ins w:id="358" w:author="Philipp Metzger" w:date="2020-12-27T16:44:00Z"/>
          <w:lang w:val="en-GB"/>
        </w:rPr>
      </w:pPr>
      <w:ins w:id="359" w:author="Philipp Metzger" w:date="2020-12-27T16:40:00Z">
        <w:r>
          <w:rPr>
            <w:lang w:val="en-GB"/>
          </w:rPr>
          <w:t xml:space="preserve">The </w:t>
        </w:r>
      </w:ins>
      <w:ins w:id="360" w:author="Philipp Metzger" w:date="2020-12-27T16:41:00Z">
        <w:r>
          <w:rPr>
            <w:lang w:val="en-GB"/>
          </w:rPr>
          <w:t xml:space="preserve">Grid Search conducted in order to find optimal or near optimal parameters for </w:t>
        </w:r>
      </w:ins>
      <w:ins w:id="361" w:author="Philipp Metzger" w:date="2020-12-27T16:43:00Z">
        <w:r>
          <w:rPr>
            <w:lang w:val="en-GB"/>
          </w:rPr>
          <w:t xml:space="preserve">the MLP classifier </w:t>
        </w:r>
        <w:r w:rsidR="0095298E">
          <w:rPr>
            <w:lang w:val="en-GB"/>
          </w:rPr>
          <w:t xml:space="preserve">resulted in the conclusion that the best parameters for this particular application </w:t>
        </w:r>
      </w:ins>
      <w:ins w:id="362" w:author="Philipp Metzger" w:date="2020-12-27T16:44:00Z">
        <w:r w:rsidR="0095298E">
          <w:rPr>
            <w:lang w:val="en-GB"/>
          </w:rPr>
          <w:t>are:</w:t>
        </w:r>
      </w:ins>
    </w:p>
    <w:p w14:paraId="68A65313" w14:textId="77777777" w:rsidR="0095298E" w:rsidRDefault="0095298E" w:rsidP="0095298E">
      <w:pPr>
        <w:widowControl w:val="0"/>
        <w:ind w:left="1440" w:right="30"/>
        <w:rPr>
          <w:ins w:id="363" w:author="Philipp Metzger" w:date="2020-12-27T16:46:00Z"/>
          <w:lang w:val="en-GB"/>
        </w:rPr>
      </w:pPr>
      <w:ins w:id="364" w:author="Philipp Metzger" w:date="2020-12-27T16:44:00Z">
        <w:r w:rsidRPr="0095298E">
          <w:rPr>
            <w:lang w:val="en-GB"/>
          </w:rPr>
          <w:t>activation = 'tanh',</w:t>
        </w:r>
        <w:r>
          <w:rPr>
            <w:lang w:val="en-GB"/>
          </w:rPr>
          <w:t xml:space="preserve"> </w:t>
        </w:r>
      </w:ins>
    </w:p>
    <w:p w14:paraId="2A6E79EF" w14:textId="77777777" w:rsidR="0095298E" w:rsidRDefault="0095298E" w:rsidP="0095298E">
      <w:pPr>
        <w:widowControl w:val="0"/>
        <w:ind w:left="1440" w:right="30"/>
        <w:rPr>
          <w:ins w:id="365" w:author="Philipp Metzger" w:date="2020-12-27T16:46:00Z"/>
          <w:lang w:val="en-GB"/>
        </w:rPr>
      </w:pPr>
      <w:ins w:id="366" w:author="Philipp Metzger" w:date="2020-12-27T16:44:00Z">
        <w:r w:rsidRPr="0095298E">
          <w:rPr>
            <w:lang w:val="en-GB"/>
          </w:rPr>
          <w:t>alpha = 4e-05,</w:t>
        </w:r>
        <w:r>
          <w:rPr>
            <w:lang w:val="en-GB"/>
          </w:rPr>
          <w:t xml:space="preserve"> </w:t>
        </w:r>
      </w:ins>
    </w:p>
    <w:p w14:paraId="59F46785" w14:textId="77777777" w:rsidR="0095298E" w:rsidRDefault="0095298E" w:rsidP="0095298E">
      <w:pPr>
        <w:widowControl w:val="0"/>
        <w:ind w:left="1440" w:right="30"/>
        <w:rPr>
          <w:ins w:id="367" w:author="Philipp Metzger" w:date="2020-12-27T16:46:00Z"/>
          <w:lang w:val="en-GB"/>
        </w:rPr>
      </w:pPr>
      <w:proofErr w:type="spellStart"/>
      <w:ins w:id="368" w:author="Philipp Metzger" w:date="2020-12-27T16:44:00Z">
        <w:r w:rsidRPr="0095298E">
          <w:rPr>
            <w:lang w:val="en-GB"/>
          </w:rPr>
          <w:t>hidden_layer_sizes</w:t>
        </w:r>
        <w:proofErr w:type="spellEnd"/>
        <w:r w:rsidRPr="0095298E">
          <w:rPr>
            <w:lang w:val="en-GB"/>
          </w:rPr>
          <w:t xml:space="preserve"> = (10,),</w:t>
        </w:r>
        <w:r>
          <w:rPr>
            <w:lang w:val="en-GB"/>
          </w:rPr>
          <w:t xml:space="preserve"> </w:t>
        </w:r>
      </w:ins>
    </w:p>
    <w:p w14:paraId="3C9E6296" w14:textId="77777777" w:rsidR="0095298E" w:rsidRDefault="0095298E" w:rsidP="0095298E">
      <w:pPr>
        <w:widowControl w:val="0"/>
        <w:ind w:left="1440" w:right="30"/>
        <w:rPr>
          <w:ins w:id="369" w:author="Philipp Metzger" w:date="2020-12-27T16:46:00Z"/>
          <w:lang w:val="en-GB"/>
        </w:rPr>
      </w:pPr>
      <w:proofErr w:type="spellStart"/>
      <w:ins w:id="370" w:author="Philipp Metzger" w:date="2020-12-27T16:44:00Z">
        <w:r w:rsidRPr="0095298E">
          <w:rPr>
            <w:lang w:val="en-GB"/>
          </w:rPr>
          <w:t>learning_rate</w:t>
        </w:r>
        <w:proofErr w:type="spellEnd"/>
        <w:r w:rsidRPr="0095298E">
          <w:rPr>
            <w:lang w:val="en-GB"/>
          </w:rPr>
          <w:t xml:space="preserve"> =</w:t>
        </w:r>
        <w:r>
          <w:rPr>
            <w:lang w:val="en-GB"/>
          </w:rPr>
          <w:t xml:space="preserve"> </w:t>
        </w:r>
        <w:r w:rsidRPr="0095298E">
          <w:rPr>
            <w:lang w:val="en-GB"/>
          </w:rPr>
          <w:t>'constant',</w:t>
        </w:r>
        <w:r>
          <w:rPr>
            <w:lang w:val="en-GB"/>
          </w:rPr>
          <w:t xml:space="preserve"> </w:t>
        </w:r>
      </w:ins>
    </w:p>
    <w:p w14:paraId="56E5E989" w14:textId="77777777" w:rsidR="0095298E" w:rsidRDefault="0095298E" w:rsidP="0095298E">
      <w:pPr>
        <w:widowControl w:val="0"/>
        <w:ind w:left="1440" w:right="30"/>
        <w:rPr>
          <w:ins w:id="371" w:author="Philipp Metzger" w:date="2020-12-27T16:46:00Z"/>
          <w:lang w:val="en-GB"/>
        </w:rPr>
      </w:pPr>
      <w:proofErr w:type="spellStart"/>
      <w:ins w:id="372" w:author="Philipp Metzger" w:date="2020-12-27T16:44:00Z">
        <w:r w:rsidRPr="0095298E">
          <w:rPr>
            <w:lang w:val="en-GB"/>
          </w:rPr>
          <w:t>learning_rate_init</w:t>
        </w:r>
        <w:proofErr w:type="spellEnd"/>
        <w:r w:rsidRPr="0095298E">
          <w:rPr>
            <w:lang w:val="en-GB"/>
          </w:rPr>
          <w:t xml:space="preserve"> = 0.01,</w:t>
        </w:r>
        <w:r>
          <w:rPr>
            <w:lang w:val="en-GB"/>
          </w:rPr>
          <w:t xml:space="preserve"> </w:t>
        </w:r>
      </w:ins>
    </w:p>
    <w:p w14:paraId="3D49B145" w14:textId="6B01B25F" w:rsidR="0095298E" w:rsidRDefault="0095298E" w:rsidP="0095298E">
      <w:pPr>
        <w:widowControl w:val="0"/>
        <w:ind w:left="1440" w:right="30"/>
        <w:rPr>
          <w:ins w:id="373" w:author="Philipp Metzger" w:date="2020-12-27T16:46:00Z"/>
          <w:lang w:val="en-GB"/>
        </w:rPr>
      </w:pPr>
      <w:proofErr w:type="spellStart"/>
      <w:ins w:id="374" w:author="Philipp Metzger" w:date="2020-12-27T16:44:00Z">
        <w:r w:rsidRPr="0095298E">
          <w:rPr>
            <w:lang w:val="en-GB"/>
          </w:rPr>
          <w:t>random_state</w:t>
        </w:r>
        <w:proofErr w:type="spellEnd"/>
        <w:r w:rsidRPr="0095298E">
          <w:rPr>
            <w:lang w:val="en-GB"/>
          </w:rPr>
          <w:t xml:space="preserve"> = 42,</w:t>
        </w:r>
        <w:r>
          <w:rPr>
            <w:lang w:val="en-GB"/>
          </w:rPr>
          <w:t xml:space="preserve"> </w:t>
        </w:r>
      </w:ins>
      <w:ins w:id="375" w:author="Philipp Metzger" w:date="2020-12-27T16:46:00Z">
        <w:r>
          <w:rPr>
            <w:lang w:val="en-GB"/>
          </w:rPr>
          <w:t>and</w:t>
        </w:r>
      </w:ins>
    </w:p>
    <w:p w14:paraId="7586B82F" w14:textId="0CB785A7" w:rsidR="003844D9" w:rsidRDefault="0095298E" w:rsidP="0095298E">
      <w:pPr>
        <w:widowControl w:val="0"/>
        <w:ind w:left="1440" w:right="30"/>
        <w:rPr>
          <w:ins w:id="376" w:author="Philipp Metzger" w:date="2020-12-27T16:46:00Z"/>
          <w:lang w:val="en-GB"/>
        </w:rPr>
      </w:pPr>
      <w:ins w:id="377" w:author="Philipp Metzger" w:date="2020-12-27T16:44:00Z">
        <w:r w:rsidRPr="0095298E">
          <w:rPr>
            <w:lang w:val="en-GB"/>
          </w:rPr>
          <w:t>solver = '</w:t>
        </w:r>
        <w:proofErr w:type="spellStart"/>
        <w:r w:rsidRPr="0095298E">
          <w:rPr>
            <w:lang w:val="en-GB"/>
          </w:rPr>
          <w:t>adam</w:t>
        </w:r>
        <w:proofErr w:type="spellEnd"/>
        <w:r w:rsidRPr="0095298E">
          <w:rPr>
            <w:lang w:val="en-GB"/>
          </w:rPr>
          <w:t>'</w:t>
        </w:r>
      </w:ins>
      <w:ins w:id="378" w:author="Philipp Metzger" w:date="2020-12-27T16:46:00Z">
        <w:r>
          <w:rPr>
            <w:lang w:val="en-GB"/>
          </w:rPr>
          <w:t>.</w:t>
        </w:r>
      </w:ins>
    </w:p>
    <w:p w14:paraId="778F05F8" w14:textId="77777777" w:rsidR="0095298E" w:rsidRDefault="0095298E" w:rsidP="0095298E">
      <w:pPr>
        <w:widowControl w:val="0"/>
        <w:ind w:left="1440" w:right="30"/>
        <w:rPr>
          <w:ins w:id="379" w:author="Philipp Metzger" w:date="2020-12-27T16:44:00Z"/>
          <w:lang w:val="en-GB"/>
        </w:rPr>
      </w:pPr>
    </w:p>
    <w:p w14:paraId="17C7628D" w14:textId="77777777" w:rsidR="0095298E" w:rsidRPr="0095298E" w:rsidRDefault="0095298E" w:rsidP="0095298E">
      <w:pPr>
        <w:widowControl w:val="0"/>
        <w:ind w:left="1440" w:right="30"/>
        <w:rPr>
          <w:ins w:id="380" w:author="Philipp Metzger" w:date="2020-12-27T16:45:00Z"/>
          <w:b/>
          <w:bCs/>
          <w:lang w:val="en-GB"/>
          <w:rPrChange w:id="381" w:author="Philipp Metzger" w:date="2020-12-27T16:45:00Z">
            <w:rPr>
              <w:ins w:id="382" w:author="Philipp Metzger" w:date="2020-12-27T16:45:00Z"/>
              <w:lang w:val="en-GB"/>
            </w:rPr>
          </w:rPrChange>
        </w:rPr>
      </w:pPr>
      <w:ins w:id="383" w:author="Philipp Metzger" w:date="2020-12-27T16:45:00Z">
        <w:r w:rsidRPr="0095298E">
          <w:rPr>
            <w:b/>
            <w:bCs/>
            <w:lang w:val="en-GB"/>
            <w:rPrChange w:id="384" w:author="Philipp Metzger" w:date="2020-12-27T16:45:00Z">
              <w:rPr>
                <w:lang w:val="en-GB"/>
              </w:rPr>
            </w:rPrChange>
          </w:rPr>
          <w:t>Grid Search AdaBoost</w:t>
        </w:r>
      </w:ins>
    </w:p>
    <w:p w14:paraId="7C089594" w14:textId="77777777" w:rsidR="0095298E" w:rsidRDefault="0095298E" w:rsidP="0095298E">
      <w:pPr>
        <w:widowControl w:val="0"/>
        <w:ind w:left="1440" w:right="30"/>
        <w:rPr>
          <w:ins w:id="385" w:author="Philipp Metzger" w:date="2020-12-27T16:45:00Z"/>
          <w:lang w:val="en-GB"/>
        </w:rPr>
      </w:pPr>
    </w:p>
    <w:p w14:paraId="0660FEFB" w14:textId="377C2981" w:rsidR="0095298E" w:rsidRDefault="0095298E" w:rsidP="0095298E">
      <w:pPr>
        <w:widowControl w:val="0"/>
        <w:ind w:left="1440" w:right="30"/>
        <w:rPr>
          <w:ins w:id="386" w:author="Philipp Metzger" w:date="2020-12-27T16:45:00Z"/>
          <w:lang w:val="en-GB"/>
        </w:rPr>
      </w:pPr>
      <w:ins w:id="387" w:author="Philipp Metzger" w:date="2020-12-27T16:44:00Z">
        <w:r>
          <w:rPr>
            <w:lang w:val="en-GB"/>
          </w:rPr>
          <w:t>The best para</w:t>
        </w:r>
      </w:ins>
      <w:ins w:id="388" w:author="Philipp Metzger" w:date="2020-12-27T16:45:00Z">
        <w:r>
          <w:rPr>
            <w:lang w:val="en-GB"/>
          </w:rPr>
          <w:t>meters found for AdaBoost are:</w:t>
        </w:r>
      </w:ins>
    </w:p>
    <w:p w14:paraId="20FF138C" w14:textId="77777777" w:rsidR="0095298E" w:rsidRDefault="0095298E" w:rsidP="0095298E">
      <w:pPr>
        <w:widowControl w:val="0"/>
        <w:ind w:left="1440" w:right="30"/>
        <w:rPr>
          <w:ins w:id="389" w:author="Philipp Metzger" w:date="2020-12-27T16:46:00Z"/>
          <w:lang w:val="en-GB"/>
        </w:rPr>
      </w:pPr>
      <w:proofErr w:type="spellStart"/>
      <w:ins w:id="390" w:author="Philipp Metzger" w:date="2020-12-27T16:45:00Z">
        <w:r w:rsidRPr="0095298E">
          <w:rPr>
            <w:lang w:val="en-GB"/>
          </w:rPr>
          <w:t>n_estimators</w:t>
        </w:r>
        <w:proofErr w:type="spellEnd"/>
        <w:r w:rsidRPr="0095298E">
          <w:rPr>
            <w:lang w:val="en-GB"/>
          </w:rPr>
          <w:t xml:space="preserve">=962, </w:t>
        </w:r>
      </w:ins>
    </w:p>
    <w:p w14:paraId="5DA4A855" w14:textId="77777777" w:rsidR="0095298E" w:rsidRDefault="0095298E" w:rsidP="0095298E">
      <w:pPr>
        <w:widowControl w:val="0"/>
        <w:ind w:left="1440" w:right="30"/>
        <w:rPr>
          <w:ins w:id="391" w:author="Philipp Metzger" w:date="2020-12-27T16:46:00Z"/>
          <w:lang w:val="en-GB"/>
        </w:rPr>
      </w:pPr>
      <w:proofErr w:type="spellStart"/>
      <w:ins w:id="392" w:author="Philipp Metzger" w:date="2020-12-27T16:45:00Z">
        <w:r w:rsidRPr="0095298E">
          <w:rPr>
            <w:lang w:val="en-GB"/>
          </w:rPr>
          <w:t>learning_rate</w:t>
        </w:r>
        <w:proofErr w:type="spellEnd"/>
        <w:r w:rsidRPr="0095298E">
          <w:rPr>
            <w:lang w:val="en-GB"/>
          </w:rPr>
          <w:t xml:space="preserve">=0.61, </w:t>
        </w:r>
      </w:ins>
    </w:p>
    <w:p w14:paraId="321E1B71" w14:textId="385E253B" w:rsidR="0095298E" w:rsidRDefault="0095298E" w:rsidP="0095298E">
      <w:pPr>
        <w:widowControl w:val="0"/>
        <w:ind w:left="1440" w:right="30"/>
        <w:rPr>
          <w:ins w:id="393" w:author="Philipp Metzger" w:date="2020-12-27T16:47:00Z"/>
          <w:lang w:val="en-GB"/>
        </w:rPr>
      </w:pPr>
      <w:ins w:id="394" w:author="Philipp Metzger" w:date="2020-12-27T16:45:00Z">
        <w:r w:rsidRPr="0095298E">
          <w:rPr>
            <w:lang w:val="en-GB"/>
          </w:rPr>
          <w:t>algorithm='SAMME.R',</w:t>
        </w:r>
      </w:ins>
      <w:ins w:id="395" w:author="Philipp Metzger" w:date="2020-12-27T16:46:00Z">
        <w:r>
          <w:rPr>
            <w:lang w:val="en-GB"/>
          </w:rPr>
          <w:t xml:space="preserve"> </w:t>
        </w:r>
      </w:ins>
      <w:ins w:id="396" w:author="Philipp Metzger" w:date="2020-12-27T16:47:00Z">
        <w:r>
          <w:rPr>
            <w:lang w:val="en-GB"/>
          </w:rPr>
          <w:t>and</w:t>
        </w:r>
      </w:ins>
    </w:p>
    <w:p w14:paraId="3151040B" w14:textId="0EC7274C" w:rsidR="0095298E" w:rsidRDefault="0095298E" w:rsidP="0095298E">
      <w:pPr>
        <w:widowControl w:val="0"/>
        <w:ind w:left="1440" w:right="30"/>
        <w:rPr>
          <w:ins w:id="397" w:author="Philipp Metzger" w:date="2020-12-27T16:40:00Z"/>
          <w:lang w:val="en-GB"/>
        </w:rPr>
      </w:pPr>
      <w:proofErr w:type="spellStart"/>
      <w:ins w:id="398" w:author="Philipp Metzger" w:date="2020-12-27T16:45:00Z">
        <w:r w:rsidRPr="0095298E">
          <w:rPr>
            <w:lang w:val="en-GB"/>
          </w:rPr>
          <w:t>random_state</w:t>
        </w:r>
        <w:proofErr w:type="spellEnd"/>
        <w:r w:rsidRPr="0095298E">
          <w:rPr>
            <w:lang w:val="en-GB"/>
          </w:rPr>
          <w:t>=42</w:t>
        </w:r>
      </w:ins>
      <w:ins w:id="399" w:author="Philipp Metzger" w:date="2020-12-27T16:47:00Z">
        <w:r>
          <w:rPr>
            <w:lang w:val="en-GB"/>
          </w:rPr>
          <w:t>.</w:t>
        </w:r>
      </w:ins>
    </w:p>
    <w:p w14:paraId="745E2C54" w14:textId="77777777" w:rsidR="003844D9" w:rsidRDefault="003844D9" w:rsidP="00FC319E">
      <w:pPr>
        <w:widowControl w:val="0"/>
        <w:ind w:left="1440" w:right="30"/>
        <w:rPr>
          <w:ins w:id="400" w:author="Philipp Metzger" w:date="2020-12-27T16:40:00Z"/>
          <w:lang w:val="en-GB"/>
        </w:rPr>
      </w:pPr>
    </w:p>
    <w:p w14:paraId="3556F3F7" w14:textId="77777777" w:rsidR="003844D9" w:rsidRDefault="003844D9" w:rsidP="00FC319E">
      <w:pPr>
        <w:widowControl w:val="0"/>
        <w:ind w:left="1440" w:right="30"/>
        <w:rPr>
          <w:ins w:id="401" w:author="Philipp Metzger" w:date="2020-12-27T14:10:00Z"/>
          <w:lang w:val="en-GB"/>
        </w:rPr>
      </w:pPr>
    </w:p>
    <w:p w14:paraId="1DD00073" w14:textId="1A33B5AD" w:rsidR="00DC28B4" w:rsidRDefault="00DC28B4" w:rsidP="00FC319E">
      <w:pPr>
        <w:widowControl w:val="0"/>
        <w:ind w:left="1440" w:right="30"/>
        <w:rPr>
          <w:lang w:val="en-GB"/>
        </w:rPr>
      </w:pPr>
      <w:ins w:id="402" w:author="Philipp Metzger" w:date="2020-12-27T14:11:00Z">
        <w:r>
          <w:rPr>
            <w:lang w:val="en-GB"/>
          </w:rPr>
          <w:t>((</w:t>
        </w:r>
      </w:ins>
      <w:ins w:id="403" w:author="Philipp Metzger" w:date="2020-12-27T14:10:00Z">
        <w:r>
          <w:rPr>
            <w:lang w:val="en-GB"/>
          </w:rPr>
          <w:t>End Philipp’s Part</w:t>
        </w:r>
      </w:ins>
      <w:ins w:id="404" w:author="Philipp Metzger" w:date="2020-12-27T14:11:00Z">
        <w:r>
          <w:rPr>
            <w:lang w:val="en-GB"/>
          </w:rPr>
          <w:t>))</w:t>
        </w:r>
      </w:ins>
    </w:p>
    <w:p w14:paraId="1421782C" w14:textId="041A08A4" w:rsidR="009864AB" w:rsidRDefault="009864AB" w:rsidP="00FC319E">
      <w:pPr>
        <w:widowControl w:val="0"/>
        <w:ind w:left="1440" w:right="30"/>
        <w:rPr>
          <w:lang w:val="en-GB"/>
        </w:rPr>
      </w:pPr>
    </w:p>
    <w:p w14:paraId="4F273A84" w14:textId="3AEFF0A6" w:rsidR="002D4A83" w:rsidRDefault="00991837" w:rsidP="002D4A83">
      <w:pPr>
        <w:widowControl w:val="0"/>
        <w:ind w:left="1440" w:right="30"/>
        <w:rPr>
          <w:lang w:val="en-GB"/>
        </w:rPr>
      </w:pPr>
      <w:r>
        <w:rPr>
          <w:lang w:val="en-GB"/>
        </w:rPr>
        <w:lastRenderedPageBreak/>
        <w:t>For the Gradient Boosting Classifier, as said in III.4, different parameters were manually tested</w:t>
      </w:r>
      <w:r w:rsidR="008773AC">
        <w:rPr>
          <w:lang w:val="en-GB"/>
        </w:rPr>
        <w:t>:</w:t>
      </w:r>
    </w:p>
    <w:p w14:paraId="232BFABD" w14:textId="693EFA60" w:rsidR="008773AC" w:rsidRDefault="008773AC" w:rsidP="002D4A83">
      <w:pPr>
        <w:widowControl w:val="0"/>
        <w:ind w:left="1440" w:right="30"/>
        <w:rPr>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Pr>
          <w:rFonts w:ascii="Courier New" w:hAnsi="Courier New" w:cs="Courier New"/>
          <w:color w:val="000000"/>
          <w:sz w:val="21"/>
          <w:szCs w:val="21"/>
          <w:lang w:val="pt-PT"/>
        </w:rPr>
        <w:t>75</w:t>
      </w:r>
      <w:r w:rsidRPr="002D4A83">
        <w:rPr>
          <w:rFonts w:ascii="Courier New" w:hAnsi="Courier New" w:cs="Courier New"/>
          <w:color w:val="000000"/>
          <w:sz w:val="21"/>
          <w:szCs w:val="21"/>
        </w:rPr>
        <w:t>, 1</w:t>
      </w:r>
      <w:r>
        <w:rPr>
          <w:rFonts w:ascii="Courier New" w:hAnsi="Courier New" w:cs="Courier New"/>
          <w:color w:val="000000"/>
          <w:sz w:val="21"/>
          <w:szCs w:val="21"/>
          <w:lang w:val="pt-PT"/>
        </w:rPr>
        <w:t>00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200</w:t>
      </w:r>
      <w:r w:rsidRPr="002D4A83">
        <w:rPr>
          <w:rFonts w:ascii="Courier New" w:hAnsi="Courier New" w:cs="Courier New"/>
          <w:color w:val="000000"/>
          <w:sz w:val="21"/>
          <w:szCs w:val="21"/>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Pr>
          <w:rFonts w:ascii="Courier New" w:hAnsi="Courier New" w:cs="Courier New"/>
          <w:color w:val="000000"/>
          <w:sz w:val="21"/>
          <w:szCs w:val="21"/>
          <w:lang w:val="pt-PT"/>
        </w:rPr>
        <w:t xml:space="preserve">0.2, </w:t>
      </w:r>
      <w:r w:rsidRPr="002D4A83">
        <w:rPr>
          <w:rFonts w:ascii="Courier New" w:hAnsi="Courier New" w:cs="Courier New"/>
          <w:color w:val="000000"/>
          <w:sz w:val="21"/>
          <w:szCs w:val="21"/>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subsample</w:t>
      </w:r>
      <w:r w:rsidRPr="002D4A83">
        <w:rPr>
          <w:rFonts w:ascii="Courier New" w:hAnsi="Courier New" w:cs="Courier New"/>
          <w:color w:val="000000"/>
          <w:sz w:val="21"/>
          <w:szCs w:val="21"/>
        </w:rPr>
        <w:t>': [</w:t>
      </w:r>
      <w:r>
        <w:rPr>
          <w:rFonts w:ascii="Courier New" w:hAnsi="Courier New" w:cs="Courier New"/>
          <w:color w:val="000000"/>
          <w:sz w:val="21"/>
          <w:szCs w:val="21"/>
          <w:lang w:val="pt-PT"/>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0.8</w:t>
      </w:r>
      <w:r w:rsidRPr="002D4A83">
        <w:rPr>
          <w:rFonts w:ascii="Courier New" w:hAnsi="Courier New" w:cs="Courier New"/>
          <w:color w:val="000000"/>
          <w:sz w:val="21"/>
          <w:szCs w:val="21"/>
        </w:rPr>
        <w:t>],</w:t>
      </w:r>
    </w:p>
    <w:p w14:paraId="3FFF2074" w14:textId="7D1DFBD7" w:rsidR="00964814" w:rsidRPr="002D4A83" w:rsidRDefault="00964814"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lang w:val="pt-PT"/>
        </w:rPr>
      </w:pPr>
      <w:r>
        <w:rPr>
          <w:rFonts w:ascii="Courier New" w:hAnsi="Courier New" w:cs="Courier New"/>
          <w:color w:val="000000"/>
          <w:sz w:val="21"/>
          <w:szCs w:val="21"/>
          <w:lang w:val="pt-PT"/>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max_features</w:t>
      </w:r>
      <w:r w:rsidRPr="002D4A83">
        <w:rPr>
          <w:rFonts w:ascii="Courier New" w:hAnsi="Courier New" w:cs="Courier New"/>
          <w:color w:val="000000"/>
          <w:sz w:val="21"/>
          <w:szCs w:val="21"/>
        </w:rPr>
        <w:t>': [</w:t>
      </w:r>
      <w:r>
        <w:rPr>
          <w:rFonts w:ascii="Courier New" w:hAnsi="Courier New" w:cs="Courier New"/>
          <w:color w:val="000000"/>
          <w:sz w:val="21"/>
          <w:szCs w:val="21"/>
          <w:lang w:val="pt-PT"/>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None</w:t>
      </w:r>
      <w:r w:rsidRPr="002D4A83">
        <w:rPr>
          <w:rFonts w:ascii="Courier New" w:hAnsi="Courier New" w:cs="Courier New"/>
          <w:color w:val="000000"/>
          <w:sz w:val="21"/>
          <w:szCs w:val="21"/>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202CC0D2" w:rsidR="008773AC" w:rsidRPr="008773AC" w:rsidRDefault="008773AC" w:rsidP="002D4A83">
      <w:pPr>
        <w:widowControl w:val="0"/>
        <w:ind w:left="1440" w:right="30"/>
      </w:pPr>
    </w:p>
    <w:p w14:paraId="315ECF57" w14:textId="77777777" w:rsidR="002D4A83" w:rsidRDefault="002D4A83" w:rsidP="002D4A83">
      <w:pPr>
        <w:widowControl w:val="0"/>
        <w:ind w:left="1440" w:right="30"/>
        <w:rPr>
          <w:lang w:val="en-GB"/>
        </w:rPr>
      </w:pPr>
    </w:p>
    <w:p w14:paraId="0BD89C12" w14:textId="2EFCC002" w:rsidR="002D4A83" w:rsidRDefault="002D4A83" w:rsidP="002D4A83">
      <w:pPr>
        <w:widowControl w:val="0"/>
        <w:ind w:left="1440" w:right="30"/>
        <w:rPr>
          <w:lang w:val="en-GB"/>
        </w:rPr>
      </w:pPr>
      <w:r>
        <w:rPr>
          <w:lang w:val="en-GB"/>
        </w:rPr>
        <w:t>Adding to the manual testing, also a grid search was run including these parameters:</w:t>
      </w:r>
    </w:p>
    <w:p w14:paraId="33276F50" w14:textId="77777777" w:rsidR="002D4A83" w:rsidRDefault="002D4A83" w:rsidP="002D4A83">
      <w:pPr>
        <w:widowControl w:val="0"/>
        <w:ind w:left="1440" w:right="30"/>
        <w:rPr>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r w:rsidRPr="002D4A83">
        <w:rPr>
          <w:lang w:val="en-GB"/>
        </w:rPr>
        <w:t>The o</w:t>
      </w:r>
      <w:r>
        <w:rPr>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rPr>
          <w:lang w:val="en-GB"/>
        </w:rPr>
      </w:pPr>
    </w:p>
    <w:p w14:paraId="593090C5" w14:textId="77777777" w:rsidR="009864AB" w:rsidRPr="00FC319E" w:rsidRDefault="009864AB" w:rsidP="00FC319E">
      <w:pPr>
        <w:widowControl w:val="0"/>
        <w:ind w:left="1440" w:right="30"/>
        <w:rPr>
          <w:lang w:val="en-GB"/>
        </w:rPr>
      </w:pPr>
    </w:p>
    <w:p w14:paraId="1885A2E8" w14:textId="77777777" w:rsidR="00D11891" w:rsidRDefault="00D11891" w:rsidP="00D11891">
      <w:pPr>
        <w:widowControl w:val="0"/>
        <w:ind w:right="30"/>
        <w:jc w:val="center"/>
        <w:rPr>
          <w:lang w:val="en-GB"/>
        </w:rPr>
      </w:pPr>
    </w:p>
    <w:p w14:paraId="3B6C5AED" w14:textId="77777777" w:rsidR="001357D7" w:rsidRDefault="001357D7" w:rsidP="008D6074">
      <w:pPr>
        <w:widowControl w:val="0"/>
        <w:ind w:right="30"/>
        <w:rPr>
          <w:lang w:val="en-GB"/>
        </w:rPr>
      </w:pPr>
    </w:p>
    <w:p w14:paraId="3657008B" w14:textId="42BCB0A8" w:rsidR="00FA7781" w:rsidRDefault="00FA7781" w:rsidP="008D6074">
      <w:pPr>
        <w:widowControl w:val="0"/>
        <w:ind w:right="30"/>
        <w:rPr>
          <w:lang w:val="en-GB"/>
        </w:rPr>
      </w:pPr>
    </w:p>
    <w:p w14:paraId="16CDF164" w14:textId="64033F59" w:rsidR="00320C3A" w:rsidRDefault="00FA7781" w:rsidP="008D6074">
      <w:pPr>
        <w:widowControl w:val="0"/>
        <w:ind w:right="30"/>
        <w:rPr>
          <w:ins w:id="405" w:author="Philipp Metzger" w:date="2020-12-27T16:18:00Z"/>
          <w:lang w:val="en-GB"/>
        </w:rPr>
      </w:pPr>
      <w:del w:id="406" w:author="Philipp Metzger" w:date="2020-12-27T16:27:00Z">
        <w:r w:rsidRPr="00FA7781" w:rsidDel="00F4719D">
          <w:rPr>
            <w:highlight w:val="red"/>
            <w:lang w:val="en-GB"/>
          </w:rPr>
          <w:delText>Write about why random oversampling wasn’t used</w:delText>
        </w:r>
      </w:del>
    </w:p>
    <w:p w14:paraId="52B97229" w14:textId="42F0B259" w:rsidR="00320C3A" w:rsidRDefault="007637E0" w:rsidP="008D6074">
      <w:pPr>
        <w:widowControl w:val="0"/>
        <w:ind w:right="30"/>
        <w:rPr>
          <w:lang w:val="en-GB"/>
        </w:rPr>
      </w:pPr>
      <w:ins w:id="407" w:author="Philipp Metzger" w:date="2020-12-27T16:19:00Z">
        <w:r>
          <w:rPr>
            <w:lang w:val="en-GB"/>
          </w:rPr>
          <w:t>Random Oversampling</w:t>
        </w:r>
      </w:ins>
      <w:ins w:id="408" w:author="Philipp Metzger" w:date="2020-12-27T16:20:00Z">
        <w:r>
          <w:rPr>
            <w:lang w:val="en-GB"/>
          </w:rPr>
          <w:t xml:space="preserve">, which is a technique described in chapter II, was tested in different settings and with different algorithms. </w:t>
        </w:r>
      </w:ins>
      <w:ins w:id="409" w:author="Philipp Metzger" w:date="2020-12-27T16:22:00Z">
        <w:r>
          <w:rPr>
            <w:lang w:val="en-GB"/>
          </w:rPr>
          <w:t>The initial reason for testing it was that the dataset is highly s</w:t>
        </w:r>
      </w:ins>
      <w:ins w:id="410" w:author="Philipp Metzger" w:date="2020-12-27T16:23:00Z">
        <w:r>
          <w:rPr>
            <w:lang w:val="en-GB"/>
          </w:rPr>
          <w:t>k</w:t>
        </w:r>
      </w:ins>
      <w:ins w:id="411" w:author="Philipp Metzger" w:date="2020-12-27T16:22:00Z">
        <w:r>
          <w:rPr>
            <w:lang w:val="en-GB"/>
          </w:rPr>
          <w:t xml:space="preserve">ewed in </w:t>
        </w:r>
      </w:ins>
      <w:ins w:id="412" w:author="Philipp Metzger" w:date="2020-12-27T16:23:00Z">
        <w:r>
          <w:rPr>
            <w:lang w:val="en-GB"/>
          </w:rPr>
          <w:t>favour</w:t>
        </w:r>
      </w:ins>
      <w:ins w:id="413" w:author="Philipp Metzger" w:date="2020-12-27T16:22:00Z">
        <w:r>
          <w:rPr>
            <w:lang w:val="en-GB"/>
          </w:rPr>
          <w:t xml:space="preserve"> of the target class</w:t>
        </w:r>
      </w:ins>
      <w:ins w:id="414" w:author="Philipp Metzger" w:date="2020-12-27T16:23:00Z">
        <w:r>
          <w:rPr>
            <w:lang w:val="en-GB"/>
          </w:rPr>
          <w:t xml:space="preserve"> 0 (‘Income</w:t>
        </w:r>
      </w:ins>
      <w:ins w:id="415" w:author="Philipp Metzger" w:date="2020-12-27T16:24:00Z">
        <w:r>
          <w:rPr>
            <w:lang w:val="en-GB"/>
          </w:rPr>
          <w:t xml:space="preserve"> lower than the average’)</w:t>
        </w:r>
      </w:ins>
      <w:ins w:id="416" w:author="Philipp Metzger" w:date="2020-12-27T16:25:00Z">
        <w:r>
          <w:rPr>
            <w:rStyle w:val="FootnoteReference"/>
            <w:lang w:val="en-GB"/>
          </w:rPr>
          <w:footnoteReference w:id="14"/>
        </w:r>
      </w:ins>
      <w:ins w:id="430" w:author="Philipp Metzger" w:date="2020-12-27T16:24:00Z">
        <w:r>
          <w:rPr>
            <w:lang w:val="en-GB"/>
          </w:rPr>
          <w:t>.</w:t>
        </w:r>
      </w:ins>
      <w:ins w:id="431" w:author="Philipp Metzger" w:date="2020-12-27T16:22:00Z">
        <w:r>
          <w:rPr>
            <w:lang w:val="en-GB"/>
          </w:rPr>
          <w:t xml:space="preserve"> </w:t>
        </w:r>
      </w:ins>
      <w:ins w:id="432" w:author="Philipp Metzger" w:date="2020-12-27T16:27:00Z">
        <w:r w:rsidR="00F4719D">
          <w:rPr>
            <w:lang w:val="en-GB"/>
          </w:rPr>
          <w:t>However,</w:t>
        </w:r>
      </w:ins>
      <w:ins w:id="433" w:author="Philipp Metzger" w:date="2020-12-27T16:24:00Z">
        <w:r>
          <w:rPr>
            <w:lang w:val="en-GB"/>
          </w:rPr>
          <w:t xml:space="preserve"> s</w:t>
        </w:r>
      </w:ins>
      <w:ins w:id="434" w:author="Philipp Metzger" w:date="2020-12-27T16:21:00Z">
        <w:r>
          <w:rPr>
            <w:lang w:val="en-GB"/>
          </w:rPr>
          <w:t xml:space="preserve">ince </w:t>
        </w:r>
      </w:ins>
      <w:ins w:id="435" w:author="Philipp Metzger" w:date="2020-12-27T16:24:00Z">
        <w:r>
          <w:rPr>
            <w:lang w:val="en-GB"/>
          </w:rPr>
          <w:t xml:space="preserve">applying Random Oversampling </w:t>
        </w:r>
      </w:ins>
      <w:ins w:id="436" w:author="Philipp Metzger" w:date="2020-12-27T16:21:00Z">
        <w:r>
          <w:rPr>
            <w:lang w:val="en-GB"/>
          </w:rPr>
          <w:t xml:space="preserve">did not yield better results than not </w:t>
        </w:r>
      </w:ins>
      <w:ins w:id="437" w:author="Philipp Metzger" w:date="2020-12-27T16:24:00Z">
        <w:r>
          <w:rPr>
            <w:lang w:val="en-GB"/>
          </w:rPr>
          <w:t>applying</w:t>
        </w:r>
      </w:ins>
      <w:ins w:id="438" w:author="Philipp Metzger" w:date="2020-12-27T16:21:00Z">
        <w:r>
          <w:rPr>
            <w:lang w:val="en-GB"/>
          </w:rPr>
          <w:t xml:space="preserve"> it </w:t>
        </w:r>
      </w:ins>
      <w:ins w:id="439" w:author="Philipp Metzger" w:date="2020-12-27T16:25:00Z">
        <w:r>
          <w:rPr>
            <w:lang w:val="en-GB"/>
          </w:rPr>
          <w:t>(</w:t>
        </w:r>
      </w:ins>
      <w:ins w:id="440" w:author="Philipp Metzger" w:date="2020-12-27T16:21:00Z">
        <w:r>
          <w:rPr>
            <w:lang w:val="en-GB"/>
          </w:rPr>
          <w:t>and sometimes even worse results</w:t>
        </w:r>
      </w:ins>
      <w:ins w:id="441" w:author="Philipp Metzger" w:date="2020-12-27T16:25:00Z">
        <w:r>
          <w:rPr>
            <w:lang w:val="en-GB"/>
          </w:rPr>
          <w:t>)</w:t>
        </w:r>
      </w:ins>
      <w:ins w:id="442" w:author="Philipp Metzger" w:date="2020-12-27T16:21:00Z">
        <w:r>
          <w:rPr>
            <w:lang w:val="en-GB"/>
          </w:rPr>
          <w:t xml:space="preserve">, the authors decided not to pursue the application of this technique </w:t>
        </w:r>
      </w:ins>
      <w:ins w:id="443" w:author="Philipp Metzger" w:date="2020-12-27T16:22:00Z">
        <w:r>
          <w:rPr>
            <w:lang w:val="en-GB"/>
          </w:rPr>
          <w:t xml:space="preserve">for this project any </w:t>
        </w:r>
      </w:ins>
      <w:ins w:id="444" w:author="Philipp Metzger" w:date="2020-12-27T16:21:00Z">
        <w:r>
          <w:rPr>
            <w:lang w:val="en-GB"/>
          </w:rPr>
          <w:t>further.</w:t>
        </w:r>
      </w:ins>
    </w:p>
    <w:p w14:paraId="543F7B69" w14:textId="226E48BB" w:rsidR="004737DF" w:rsidRDefault="004737DF" w:rsidP="008D6074">
      <w:pPr>
        <w:widowControl w:val="0"/>
        <w:ind w:right="30"/>
        <w:rPr>
          <w:lang w:val="en-GB"/>
        </w:rPr>
      </w:pPr>
    </w:p>
    <w:p w14:paraId="7BE902C0" w14:textId="7DEFFEB2" w:rsidR="004737DF" w:rsidRPr="004737DF" w:rsidRDefault="004737DF" w:rsidP="008D6074">
      <w:pPr>
        <w:widowControl w:val="0"/>
        <w:ind w:right="30"/>
        <w:rPr>
          <w:lang w:val="en-GB"/>
        </w:rPr>
      </w:pPr>
    </w:p>
    <w:p w14:paraId="401729A8" w14:textId="53A5DEAF" w:rsidR="004D0629" w:rsidRDefault="004D0629" w:rsidP="008D6074">
      <w:pPr>
        <w:widowControl w:val="0"/>
        <w:ind w:right="30"/>
        <w:rPr>
          <w:lang w:val="en-GB"/>
        </w:rPr>
      </w:pPr>
    </w:p>
    <w:p w14:paraId="1D5CB273" w14:textId="4B94C874" w:rsidR="004D0629" w:rsidRPr="004A4012" w:rsidRDefault="004D0629" w:rsidP="008D6074">
      <w:pPr>
        <w:widowControl w:val="0"/>
        <w:ind w:right="30"/>
        <w:rPr>
          <w:lang w:val="en-US"/>
        </w:rPr>
      </w:pPr>
      <w:r w:rsidRPr="004D0629">
        <w:rPr>
          <w:highlight w:val="red"/>
          <w:lang w:val="en-GB"/>
        </w:rPr>
        <w:t>Comparison of the three meta classifiers</w:t>
      </w:r>
    </w:p>
    <w:p w14:paraId="533BFE3F" w14:textId="5F09E81B" w:rsidR="008D6074" w:rsidRDefault="008D6074" w:rsidP="001E0ABD">
      <w:pPr>
        <w:widowControl w:val="0"/>
        <w:ind w:right="30"/>
        <w:jc w:val="both"/>
        <w:rPr>
          <w:b/>
          <w:bCs/>
          <w:lang w:val="en-GB"/>
        </w:rPr>
      </w:pPr>
    </w:p>
    <w:p w14:paraId="1A1A3ECF" w14:textId="77777777" w:rsidR="004A4012" w:rsidRPr="009210D2" w:rsidRDefault="004A4012" w:rsidP="001E0ABD">
      <w:pPr>
        <w:widowControl w:val="0"/>
        <w:ind w:right="30"/>
        <w:jc w:val="both"/>
        <w:rPr>
          <w:b/>
          <w:bCs/>
          <w:lang w:val="en-GB"/>
        </w:rPr>
      </w:pPr>
    </w:p>
    <w:p w14:paraId="544FA3AB" w14:textId="77CECA83" w:rsidR="00B86838" w:rsidRPr="009210D2" w:rsidRDefault="002F6932" w:rsidP="001E0ABD">
      <w:pPr>
        <w:widowControl w:val="0"/>
        <w:ind w:right="30"/>
        <w:jc w:val="both"/>
        <w:rPr>
          <w:b/>
          <w:bCs/>
          <w:lang w:val="en-GB"/>
        </w:rPr>
      </w:pPr>
      <w:r w:rsidRPr="009210D2">
        <w:rPr>
          <w:b/>
          <w:bCs/>
          <w:lang w:val="en-GB"/>
        </w:rPr>
        <w:t>V.</w:t>
      </w:r>
      <w:r w:rsidR="001E0ABD" w:rsidRPr="009210D2">
        <w:rPr>
          <w:b/>
          <w:bCs/>
          <w:lang w:val="en-GB"/>
        </w:rPr>
        <w:t xml:space="preserve"> Discussion</w:t>
      </w:r>
      <w:r w:rsidRPr="009210D2">
        <w:rPr>
          <w:b/>
          <w:bCs/>
          <w:lang w:val="en-GB"/>
        </w:rPr>
        <w:t xml:space="preserve"> </w:t>
      </w:r>
    </w:p>
    <w:p w14:paraId="0E46ACB1" w14:textId="77777777" w:rsidR="00B86838" w:rsidRPr="009210D2" w:rsidRDefault="00B86838" w:rsidP="001E0ABD">
      <w:pPr>
        <w:widowControl w:val="0"/>
        <w:ind w:right="30"/>
        <w:jc w:val="both"/>
        <w:rPr>
          <w:lang w:val="en-GB"/>
        </w:rPr>
      </w:pPr>
    </w:p>
    <w:p w14:paraId="485BC669" w14:textId="77777777" w:rsidR="00B86838" w:rsidRPr="009210D2" w:rsidRDefault="00B86838" w:rsidP="001E0ABD">
      <w:pPr>
        <w:widowControl w:val="0"/>
        <w:ind w:right="30"/>
        <w:jc w:val="both"/>
        <w:rPr>
          <w:lang w:val="en-GB"/>
        </w:rPr>
      </w:pPr>
    </w:p>
    <w:p w14:paraId="03D78842" w14:textId="51DE49FB" w:rsidR="00B86838" w:rsidRPr="009210D2" w:rsidRDefault="002F6932" w:rsidP="001E0ABD">
      <w:pPr>
        <w:widowControl w:val="0"/>
        <w:ind w:right="30"/>
        <w:rPr>
          <w:b/>
          <w:bCs/>
          <w:lang w:val="en-GB"/>
        </w:rPr>
      </w:pPr>
      <w:r w:rsidRPr="009210D2">
        <w:rPr>
          <w:b/>
          <w:bCs/>
          <w:lang w:val="en-GB"/>
        </w:rPr>
        <w:t xml:space="preserve">VI. </w:t>
      </w:r>
      <w:r w:rsidR="008723CD" w:rsidRPr="009210D2">
        <w:rPr>
          <w:b/>
          <w:bCs/>
          <w:lang w:val="en-GB"/>
        </w:rPr>
        <w:t>Conclusion</w:t>
      </w:r>
      <w:r w:rsidRPr="009210D2">
        <w:rPr>
          <w:b/>
          <w:bCs/>
          <w:lang w:val="en-GB"/>
        </w:rPr>
        <w:t xml:space="preserve"> </w:t>
      </w:r>
      <w:r w:rsidRPr="009210D2">
        <w:rPr>
          <w:b/>
          <w:bCs/>
          <w:lang w:val="en-GB"/>
        </w:rPr>
        <w:br/>
      </w:r>
    </w:p>
    <w:p w14:paraId="692DCD80" w14:textId="77777777" w:rsidR="00B86838" w:rsidRPr="009210D2" w:rsidRDefault="00B86838" w:rsidP="001E0ABD">
      <w:pPr>
        <w:widowControl w:val="0"/>
        <w:ind w:right="30"/>
        <w:jc w:val="both"/>
        <w:rPr>
          <w:lang w:val="en-GB"/>
        </w:rPr>
      </w:pPr>
    </w:p>
    <w:p w14:paraId="1D318B3B" w14:textId="3F959E10" w:rsidR="00B86838" w:rsidRPr="001357D7" w:rsidRDefault="002F6932" w:rsidP="001E0ABD">
      <w:pPr>
        <w:widowControl w:val="0"/>
        <w:ind w:right="30"/>
        <w:rPr>
          <w:b/>
          <w:bCs/>
          <w:lang w:val="pt-BR"/>
        </w:rPr>
      </w:pPr>
      <w:r w:rsidRPr="009210D2">
        <w:rPr>
          <w:b/>
          <w:bCs/>
          <w:lang w:val="en-GB"/>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rPr>
          <w:lang w:val="en-GB"/>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rPr>
          <w:lang w:val="en-GB"/>
        </w:rPr>
        <w:t>(2018). Learning from Imbalanced Data Sets. 10.1007/978-3-319-98074-4.</w:t>
      </w:r>
    </w:p>
    <w:p w14:paraId="5D67EEC0" w14:textId="77777777" w:rsidR="00B86838" w:rsidRPr="009210D2" w:rsidRDefault="00B86838" w:rsidP="001E0ABD">
      <w:pPr>
        <w:widowControl w:val="0"/>
        <w:ind w:right="30"/>
        <w:rPr>
          <w:lang w:val="en-GB"/>
        </w:rPr>
      </w:pPr>
    </w:p>
    <w:p w14:paraId="4A17F46F" w14:textId="272F547B" w:rsidR="00B86838" w:rsidRPr="009210D2" w:rsidRDefault="002F6932" w:rsidP="001E0ABD">
      <w:pPr>
        <w:widowControl w:val="0"/>
        <w:ind w:right="30"/>
        <w:rPr>
          <w:lang w:val="en-GB"/>
        </w:rPr>
        <w:sectPr w:rsidR="00B86838" w:rsidRPr="009210D2">
          <w:pgSz w:w="11909" w:h="16834"/>
          <w:pgMar w:top="1440" w:right="1440" w:bottom="1440" w:left="1440" w:header="720" w:footer="720" w:gutter="0"/>
          <w:pgNumType w:start="1"/>
          <w:cols w:space="720"/>
        </w:sectPr>
      </w:pPr>
      <w:r w:rsidRPr="009210D2">
        <w:rPr>
          <w:lang w:val="en-GB"/>
        </w:rPr>
        <w:t xml:space="preserve">[2] </w:t>
      </w:r>
      <w:hyperlink r:id="rId16">
        <w:r w:rsidRPr="009210D2">
          <w:rPr>
            <w:color w:val="1155CC"/>
            <w:u w:val="single"/>
            <w:lang w:val="en-GB"/>
          </w:rPr>
          <w:t>https://scikit-learn.org/stable/modules/generated/sklearn.preprocessing.StandardScaler.html</w:t>
        </w:r>
      </w:hyperlink>
      <w:r w:rsidRPr="009210D2">
        <w:rPr>
          <w:lang w:val="en-GB"/>
        </w:rPr>
        <w:t>, viewed on 25. Dec. 2020 at 13:07</w:t>
      </w:r>
      <w:r w:rsidR="00D54ABB" w:rsidRPr="009210D2">
        <w:rPr>
          <w:color w:val="010302"/>
          <w:lang w:val="en-GB"/>
        </w:rPr>
        <w:t>.</w:t>
      </w:r>
    </w:p>
    <w:p w14:paraId="14091647" w14:textId="77777777" w:rsidR="00B86838" w:rsidRPr="009210D2" w:rsidRDefault="00B86838" w:rsidP="001E0ABD">
      <w:pPr>
        <w:widowControl w:val="0"/>
        <w:ind w:right="30"/>
        <w:rPr>
          <w:lang w:val="en-GB"/>
        </w:rPr>
      </w:pPr>
    </w:p>
    <w:p w14:paraId="3BA84E00" w14:textId="21043B1F" w:rsidR="00B86838" w:rsidRDefault="00D54ABB" w:rsidP="001E0ABD">
      <w:pPr>
        <w:ind w:right="30"/>
        <w:rPr>
          <w:color w:val="202124"/>
          <w:lang w:val="en-GB"/>
        </w:rPr>
      </w:pPr>
      <w:r w:rsidRPr="009210D2">
        <w:rPr>
          <w:color w:val="202124"/>
          <w:highlight w:val="white"/>
          <w:lang w:val="en-GB"/>
        </w:rPr>
        <w:t>[3]</w:t>
      </w:r>
      <w:r w:rsidR="00382914" w:rsidRPr="009210D2">
        <w:rPr>
          <w:color w:val="202124"/>
          <w:lang w:val="en-GB"/>
        </w:rPr>
        <w:t xml:space="preserve"> </w:t>
      </w:r>
      <w:r w:rsidRPr="009210D2">
        <w:rPr>
          <w:color w:val="202124"/>
          <w:lang w:val="en-GB"/>
        </w:rPr>
        <w:t>Bishop, Christopher. (2006). Pattern Recognition and Machine Learning. 10.1117/1.2819119.</w:t>
      </w:r>
    </w:p>
    <w:p w14:paraId="0BFD6CB4" w14:textId="2893E719" w:rsidR="00662684" w:rsidRDefault="00662684" w:rsidP="001E0ABD">
      <w:pPr>
        <w:ind w:right="30"/>
        <w:rPr>
          <w:color w:val="202124"/>
          <w:lang w:val="en-GB"/>
        </w:rPr>
      </w:pPr>
    </w:p>
    <w:p w14:paraId="4D157097" w14:textId="10951402" w:rsidR="00662684" w:rsidRDefault="00662684" w:rsidP="001E0ABD">
      <w:pPr>
        <w:ind w:right="30"/>
        <w:rPr>
          <w:color w:val="202124"/>
          <w:lang w:val="en-GB"/>
        </w:rPr>
      </w:pPr>
      <w:r>
        <w:rPr>
          <w:color w:val="202124"/>
          <w:lang w:val="en-GB"/>
        </w:rPr>
        <w:t xml:space="preserve">[4] </w:t>
      </w:r>
      <w:hyperlink r:id="rId17" w:anchor="sklearn.neural_network.MLPClassifier.score" w:history="1">
        <w:r w:rsidRPr="00936D11">
          <w:rPr>
            <w:rStyle w:val="Hyperlink"/>
            <w:lang w:val="en-GB"/>
          </w:rPr>
          <w:t>https://scikit-learn.org/stable/modules/generated/sklearn.neural_network.MLPClassifier.html#sklearn.neural_network.MLPClassifier.score</w:t>
        </w:r>
      </w:hyperlink>
      <w:r>
        <w:rPr>
          <w:color w:val="202124"/>
          <w:lang w:val="en-GB"/>
        </w:rPr>
        <w:t>, viewed on 25. Dec. 2020 at 16:14.</w:t>
      </w:r>
    </w:p>
    <w:p w14:paraId="422D3897" w14:textId="5BE0D01C" w:rsidR="00DF1507" w:rsidRDefault="00DF1507" w:rsidP="001E0ABD">
      <w:pPr>
        <w:ind w:right="30"/>
        <w:rPr>
          <w:color w:val="202124"/>
          <w:lang w:val="en-GB"/>
        </w:rPr>
      </w:pPr>
    </w:p>
    <w:p w14:paraId="5A9C9CD5" w14:textId="58C9039B" w:rsidR="00DF1507" w:rsidRDefault="00DF1507" w:rsidP="001E0ABD">
      <w:pPr>
        <w:ind w:right="30"/>
        <w:rPr>
          <w:lang w:val="en-US"/>
        </w:rPr>
      </w:pPr>
      <w:r w:rsidRPr="00DF1507">
        <w:rPr>
          <w:color w:val="202124"/>
          <w:lang w:val="en-US"/>
        </w:rPr>
        <w:t xml:space="preserve">[5] </w:t>
      </w:r>
      <w:hyperlink r:id="rId18"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9"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20"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1"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2"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3"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lastRenderedPageBreak/>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4"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B960A" w14:textId="77777777" w:rsidR="000E6F0D" w:rsidRDefault="000E6F0D">
      <w:r>
        <w:separator/>
      </w:r>
    </w:p>
  </w:endnote>
  <w:endnote w:type="continuationSeparator" w:id="0">
    <w:p w14:paraId="7F2C99AD" w14:textId="77777777" w:rsidR="000E6F0D" w:rsidRDefault="000E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26E96" w14:textId="77777777" w:rsidR="000E6F0D" w:rsidRDefault="000E6F0D">
      <w:r>
        <w:separator/>
      </w:r>
    </w:p>
  </w:footnote>
  <w:footnote w:type="continuationSeparator" w:id="0">
    <w:p w14:paraId="6AA142CD" w14:textId="77777777" w:rsidR="000E6F0D" w:rsidRDefault="000E6F0D">
      <w:r>
        <w:continuationSeparator/>
      </w:r>
    </w:p>
  </w:footnote>
  <w:footnote w:id="1">
    <w:p w14:paraId="2026BBCB" w14:textId="3446F3B2" w:rsidR="00B36934" w:rsidRPr="001E0ABD" w:rsidRDefault="00B36934"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B36934" w:rsidRPr="00DA500A" w:rsidRDefault="00B36934">
      <w:pPr>
        <w:pStyle w:val="FootnoteText"/>
        <w:rPr>
          <w:lang w:val="en-US"/>
        </w:rPr>
      </w:pPr>
      <w:r>
        <w:rPr>
          <w:rStyle w:val="FootnoteReference"/>
        </w:rPr>
        <w:footnoteRef/>
      </w:r>
      <w:r w:rsidRPr="00DA500A">
        <w:rPr>
          <w:lang w:val="en-US"/>
        </w:rPr>
        <w:t xml:space="preserve"> </w:t>
      </w:r>
      <w:r>
        <w:rPr>
          <w:rFonts w:ascii="Times New Roman" w:hAnsi="Times New Roman" w:cs="Times New Roman"/>
          <w:color w:val="202124"/>
          <w:sz w:val="24"/>
          <w:szCs w:val="24"/>
          <w:highlight w:val="white"/>
          <w:lang w:val="en-US"/>
        </w:rPr>
        <w:t xml:space="preserve">Typically,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Pr>
          <w:rFonts w:ascii="Times New Roman" w:hAnsi="Times New Roman" w:cs="Times New Roman"/>
          <w:color w:val="202124"/>
          <w:sz w:val="24"/>
          <w:szCs w:val="24"/>
          <w:lang w:val="en-US"/>
        </w:rPr>
        <w:t>.</w:t>
      </w:r>
    </w:p>
  </w:footnote>
  <w:footnote w:id="3">
    <w:p w14:paraId="27996157" w14:textId="77777777" w:rsidR="00B36934" w:rsidRPr="008C4213" w:rsidRDefault="00B36934">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36934" w:rsidRPr="008C4213" w:rsidRDefault="00B36934">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8CE8894" w14:textId="77777777" w:rsidR="00B36934" w:rsidRPr="007D4306" w:rsidRDefault="00B36934" w:rsidP="00D3604A">
      <w:pPr>
        <w:pStyle w:val="FootnoteText"/>
        <w:rPr>
          <w:ins w:id="22" w:author="Philipp Metzger" w:date="2020-12-27T15:04:00Z"/>
          <w:lang w:val="en-US"/>
        </w:rPr>
      </w:pPr>
      <w:ins w:id="23" w:author="Philipp Metzger" w:date="2020-12-27T15:04:00Z">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ins>
    </w:p>
  </w:footnote>
  <w:footnote w:id="6">
    <w:p w14:paraId="68E13822" w14:textId="77777777" w:rsidR="00B36934" w:rsidRPr="00DF1507" w:rsidRDefault="00B36934" w:rsidP="00D3604A">
      <w:pPr>
        <w:pStyle w:val="FootnoteText"/>
        <w:rPr>
          <w:ins w:id="28" w:author="Philipp Metzger" w:date="2020-12-27T15:04:00Z"/>
          <w:lang w:val="en-US"/>
        </w:rPr>
      </w:pPr>
      <w:ins w:id="29" w:author="Philipp Metzger" w:date="2020-12-27T15:04:00Z">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ins>
    </w:p>
  </w:footnote>
  <w:footnote w:id="7">
    <w:p w14:paraId="33464457" w14:textId="00F9AFBF" w:rsidR="00B36934" w:rsidRPr="007D4306" w:rsidDel="00D3604A" w:rsidRDefault="00B36934">
      <w:pPr>
        <w:pStyle w:val="FootnoteText"/>
        <w:rPr>
          <w:del w:id="73" w:author="Philipp Metzger" w:date="2020-12-27T15:03:00Z"/>
          <w:lang w:val="en-US"/>
        </w:rPr>
      </w:pPr>
      <w:del w:id="74" w:author="Philipp Metzger" w:date="2020-12-27T15:03:00Z">
        <w:r w:rsidDel="00D3604A">
          <w:rPr>
            <w:rStyle w:val="FootnoteReference"/>
          </w:rPr>
          <w:footnoteRef/>
        </w:r>
        <w:r w:rsidRPr="007D4306" w:rsidDel="00D3604A">
          <w:rPr>
            <w:lang w:val="en-US"/>
          </w:rPr>
          <w:delText xml:space="preserve"> Multilayer Perceptron (</w:delText>
        </w:r>
        <w:r w:rsidDel="00D3604A">
          <w:rPr>
            <w:lang w:val="en-US"/>
          </w:rPr>
          <w:delText xml:space="preserve">for a general explanation </w:delText>
        </w:r>
        <w:r w:rsidRPr="007D4306" w:rsidDel="00D3604A">
          <w:rPr>
            <w:lang w:val="en-US"/>
          </w:rPr>
          <w:delText>see chapter 5 in [</w:delText>
        </w:r>
        <w:r w:rsidDel="00D3604A">
          <w:rPr>
            <w:lang w:val="en-US"/>
          </w:rPr>
          <w:delText>3</w:delText>
        </w:r>
        <w:r w:rsidRPr="007D4306" w:rsidDel="00D3604A">
          <w:rPr>
            <w:lang w:val="en-US"/>
          </w:rPr>
          <w:delText>]</w:delText>
        </w:r>
        <w:r w:rsidDel="00D3604A">
          <w:rPr>
            <w:lang w:val="en-US"/>
          </w:rPr>
          <w:delText>; for the documentation of the implementation used for this project see [4])</w:delText>
        </w:r>
      </w:del>
    </w:p>
  </w:footnote>
  <w:footnote w:id="8">
    <w:p w14:paraId="2EFB3349" w14:textId="66B3C298" w:rsidR="00B36934" w:rsidRPr="00DF1507" w:rsidDel="00D3604A" w:rsidRDefault="00B36934">
      <w:pPr>
        <w:pStyle w:val="FootnoteText"/>
        <w:rPr>
          <w:del w:id="80" w:author="Philipp Metzger" w:date="2020-12-27T15:04:00Z"/>
          <w:lang w:val="en-US"/>
        </w:rPr>
      </w:pPr>
      <w:del w:id="81" w:author="Philipp Metzger" w:date="2020-12-27T15:04:00Z">
        <w:r w:rsidDel="00D3604A">
          <w:rPr>
            <w:rStyle w:val="FootnoteReference"/>
          </w:rPr>
          <w:footnoteRef/>
        </w:r>
        <w:r w:rsidRPr="00DF1507" w:rsidDel="00D3604A">
          <w:rPr>
            <w:lang w:val="en-US"/>
          </w:rPr>
          <w:delText xml:space="preserve"> </w:delText>
        </w:r>
        <w:r w:rsidDel="00D3604A">
          <w:rPr>
            <w:lang w:val="en-US"/>
          </w:rPr>
          <w:delText>AdaBoost, s</w:delText>
        </w:r>
        <w:r w:rsidRPr="00391BDC" w:rsidDel="00D3604A">
          <w:rPr>
            <w:lang w:val="en-US"/>
          </w:rPr>
          <w:delText>hort for Adaptive Boosting</w:delText>
        </w:r>
        <w:r w:rsidDel="00D3604A">
          <w:rPr>
            <w:lang w:val="en-US"/>
          </w:rPr>
          <w:delText xml:space="preserve"> (for a general explanation see chapter </w:delText>
        </w:r>
        <w:r w:rsidRPr="00391BDC" w:rsidDel="00D3604A">
          <w:rPr>
            <w:lang w:val="en-US"/>
          </w:rPr>
          <w:delText>14.3.</w:delText>
        </w:r>
        <w:r w:rsidDel="00D3604A">
          <w:rPr>
            <w:lang w:val="en-US"/>
          </w:rPr>
          <w:delText xml:space="preserve"> in [3]; </w:delText>
        </w:r>
        <w:r w:rsidRPr="00DF1507" w:rsidDel="00D3604A">
          <w:rPr>
            <w:lang w:val="en-US"/>
          </w:rPr>
          <w:delText>for the documentation of the implementation used for this project see [</w:delText>
        </w:r>
        <w:r w:rsidDel="00D3604A">
          <w:rPr>
            <w:lang w:val="en-US"/>
          </w:rPr>
          <w:delText>5</w:delText>
        </w:r>
        <w:r w:rsidRPr="00DF1507" w:rsidDel="00D3604A">
          <w:rPr>
            <w:lang w:val="en-US"/>
          </w:rPr>
          <w:delText>]</w:delText>
        </w:r>
        <w:r w:rsidDel="00D3604A">
          <w:rPr>
            <w:lang w:val="en-US"/>
          </w:rPr>
          <w:delText>)</w:delText>
        </w:r>
      </w:del>
    </w:p>
  </w:footnote>
  <w:footnote w:id="9">
    <w:p w14:paraId="2C0D029B" w14:textId="104B0B50" w:rsidR="00B36934" w:rsidRPr="00D226F8" w:rsidRDefault="00B36934">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10">
    <w:p w14:paraId="0E4ACC98" w14:textId="5E4598D1" w:rsidR="00B36934" w:rsidRPr="00DD555F" w:rsidRDefault="00B36934">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11">
    <w:p w14:paraId="4A6B1011" w14:textId="336D5F44" w:rsidR="00B36934" w:rsidRPr="00DD555F" w:rsidRDefault="00B36934">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2">
    <w:p w14:paraId="7DD10F10" w14:textId="15EDB1FC" w:rsidR="00B36934" w:rsidRPr="00FA7781" w:rsidRDefault="00B36934">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3">
    <w:p w14:paraId="40A5CF06" w14:textId="1819394D" w:rsidR="00B36934" w:rsidRPr="00AD4A66" w:rsidRDefault="00B36934">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 w:id="14">
    <w:p w14:paraId="16A72A49" w14:textId="6B0F617F" w:rsidR="007637E0" w:rsidRPr="007637E0" w:rsidRDefault="007637E0" w:rsidP="007637E0">
      <w:pPr>
        <w:pStyle w:val="FootnoteText"/>
        <w:rPr>
          <w:lang w:val="en-US"/>
          <w:rPrChange w:id="417" w:author="Philipp Metzger" w:date="2020-12-27T16:25:00Z">
            <w:rPr/>
          </w:rPrChange>
        </w:rPr>
      </w:pPr>
      <w:ins w:id="418" w:author="Philipp Metzger" w:date="2020-12-27T16:25:00Z">
        <w:r>
          <w:rPr>
            <w:rStyle w:val="FootnoteReference"/>
          </w:rPr>
          <w:footnoteRef/>
        </w:r>
        <w:r w:rsidRPr="007637E0">
          <w:rPr>
            <w:lang w:val="en-US"/>
            <w:rPrChange w:id="419" w:author="Philipp Metzger" w:date="2020-12-27T16:25:00Z">
              <w:rPr/>
            </w:rPrChange>
          </w:rPr>
          <w:t xml:space="preserve"> </w:t>
        </w:r>
        <w:r w:rsidRPr="007637E0">
          <w:rPr>
            <w:lang w:val="en-US"/>
            <w:rPrChange w:id="420" w:author="Philipp Metzger" w:date="2020-12-27T16:25:00Z">
              <w:rPr/>
            </w:rPrChange>
          </w:rPr>
          <w:t xml:space="preserve">23.71 % </w:t>
        </w:r>
        <w:r>
          <w:rPr>
            <w:lang w:val="en-US"/>
          </w:rPr>
          <w:t>of the individuals</w:t>
        </w:r>
      </w:ins>
      <w:ins w:id="421" w:author="Philipp Metzger" w:date="2020-12-27T16:26:00Z">
        <w:r>
          <w:rPr>
            <w:lang w:val="en-US"/>
          </w:rPr>
          <w:t xml:space="preserve"> </w:t>
        </w:r>
      </w:ins>
      <w:ins w:id="422" w:author="Philipp Metzger" w:date="2020-12-27T16:25:00Z">
        <w:r w:rsidRPr="007637E0">
          <w:rPr>
            <w:lang w:val="en-US"/>
            <w:rPrChange w:id="423" w:author="Philipp Metzger" w:date="2020-12-27T16:25:00Z">
              <w:rPr/>
            </w:rPrChange>
          </w:rPr>
          <w:t xml:space="preserve">in the training set have a </w:t>
        </w:r>
        <w:r w:rsidRPr="007637E0">
          <w:rPr>
            <w:lang w:val="en-US"/>
          </w:rPr>
          <w:t>higher-than-average</w:t>
        </w:r>
        <w:r w:rsidRPr="007637E0">
          <w:rPr>
            <w:lang w:val="en-US"/>
            <w:rPrChange w:id="424" w:author="Philipp Metzger" w:date="2020-12-27T16:25:00Z">
              <w:rPr/>
            </w:rPrChange>
          </w:rPr>
          <w:t xml:space="preserve"> income.</w:t>
        </w:r>
        <w:r>
          <w:rPr>
            <w:lang w:val="en-US"/>
          </w:rPr>
          <w:t xml:space="preserve"> </w:t>
        </w:r>
        <w:r w:rsidRPr="007637E0">
          <w:rPr>
            <w:lang w:val="en-US"/>
            <w:rPrChange w:id="425" w:author="Philipp Metzger" w:date="2020-12-27T16:25:00Z">
              <w:rPr/>
            </w:rPrChange>
          </w:rPr>
          <w:t xml:space="preserve">76.29 % </w:t>
        </w:r>
      </w:ins>
      <w:ins w:id="426" w:author="Philipp Metzger" w:date="2020-12-27T16:26:00Z">
        <w:r>
          <w:rPr>
            <w:lang w:val="en-US"/>
          </w:rPr>
          <w:t xml:space="preserve">of the individuals </w:t>
        </w:r>
      </w:ins>
      <w:ins w:id="427" w:author="Philipp Metzger" w:date="2020-12-27T16:25:00Z">
        <w:r w:rsidRPr="007637E0">
          <w:rPr>
            <w:lang w:val="en-US"/>
            <w:rPrChange w:id="428" w:author="Philipp Metzger" w:date="2020-12-27T16:25:00Z">
              <w:rPr/>
            </w:rPrChange>
          </w:rPr>
          <w:t xml:space="preserve">in the training set have a </w:t>
        </w:r>
        <w:r w:rsidRPr="007637E0">
          <w:rPr>
            <w:lang w:val="en-US"/>
          </w:rPr>
          <w:t>lower-than-average</w:t>
        </w:r>
        <w:r w:rsidRPr="007637E0">
          <w:rPr>
            <w:lang w:val="en-US"/>
            <w:rPrChange w:id="429" w:author="Philipp Metzger" w:date="2020-12-27T16:25:00Z">
              <w:rPr/>
            </w:rPrChange>
          </w:rPr>
          <w:t xml:space="preserve"> income.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0"/>
  </w:num>
  <w:num w:numId="5">
    <w:abstractNumId w:val="11"/>
  </w:num>
  <w:num w:numId="6">
    <w:abstractNumId w:val="2"/>
  </w:num>
  <w:num w:numId="7">
    <w:abstractNumId w:val="7"/>
  </w:num>
  <w:num w:numId="8">
    <w:abstractNumId w:val="4"/>
  </w:num>
  <w:num w:numId="9">
    <w:abstractNumId w:val="9"/>
  </w:num>
  <w:num w:numId="10">
    <w:abstractNumId w:val="5"/>
  </w:num>
  <w:num w:numId="11">
    <w:abstractNumId w:val="3"/>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Metzger">
    <w15:presenceInfo w15:providerId="AD" w15:userId="S::m20201058@novaims.unl.pt::3114609a-5414-4780-be4c-cc9b4156f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26AD2"/>
    <w:rsid w:val="00055193"/>
    <w:rsid w:val="000724E5"/>
    <w:rsid w:val="000E4846"/>
    <w:rsid w:val="000E6F0D"/>
    <w:rsid w:val="00103033"/>
    <w:rsid w:val="001034C7"/>
    <w:rsid w:val="00116EB8"/>
    <w:rsid w:val="001329A2"/>
    <w:rsid w:val="001357D7"/>
    <w:rsid w:val="00137185"/>
    <w:rsid w:val="00164306"/>
    <w:rsid w:val="001B6869"/>
    <w:rsid w:val="001D5A14"/>
    <w:rsid w:val="001E0ABD"/>
    <w:rsid w:val="002C12C4"/>
    <w:rsid w:val="002D4A83"/>
    <w:rsid w:val="002F6932"/>
    <w:rsid w:val="00320C3A"/>
    <w:rsid w:val="00343E9D"/>
    <w:rsid w:val="00382914"/>
    <w:rsid w:val="003844D9"/>
    <w:rsid w:val="00391BDC"/>
    <w:rsid w:val="003B11D6"/>
    <w:rsid w:val="003C2217"/>
    <w:rsid w:val="003D1C33"/>
    <w:rsid w:val="003F5C63"/>
    <w:rsid w:val="004369AC"/>
    <w:rsid w:val="004377F5"/>
    <w:rsid w:val="004737DF"/>
    <w:rsid w:val="004A4012"/>
    <w:rsid w:val="004D0629"/>
    <w:rsid w:val="004D7380"/>
    <w:rsid w:val="00522465"/>
    <w:rsid w:val="00532048"/>
    <w:rsid w:val="005C55BC"/>
    <w:rsid w:val="006208D1"/>
    <w:rsid w:val="00655D00"/>
    <w:rsid w:val="006625FF"/>
    <w:rsid w:val="00662684"/>
    <w:rsid w:val="00670DC9"/>
    <w:rsid w:val="00680EB7"/>
    <w:rsid w:val="007258BD"/>
    <w:rsid w:val="007637E0"/>
    <w:rsid w:val="007A7E8C"/>
    <w:rsid w:val="007C0FDA"/>
    <w:rsid w:val="007C13C7"/>
    <w:rsid w:val="007C53FE"/>
    <w:rsid w:val="007D4306"/>
    <w:rsid w:val="007D56D3"/>
    <w:rsid w:val="00834959"/>
    <w:rsid w:val="00842CB5"/>
    <w:rsid w:val="008723CD"/>
    <w:rsid w:val="008773AC"/>
    <w:rsid w:val="008922C6"/>
    <w:rsid w:val="008C4213"/>
    <w:rsid w:val="008D6074"/>
    <w:rsid w:val="008E4CB5"/>
    <w:rsid w:val="008F0D54"/>
    <w:rsid w:val="009134F7"/>
    <w:rsid w:val="009210D2"/>
    <w:rsid w:val="009267D6"/>
    <w:rsid w:val="0095298E"/>
    <w:rsid w:val="00964814"/>
    <w:rsid w:val="009864AB"/>
    <w:rsid w:val="00991837"/>
    <w:rsid w:val="00A671AD"/>
    <w:rsid w:val="00A840A9"/>
    <w:rsid w:val="00AD4A66"/>
    <w:rsid w:val="00AE04F3"/>
    <w:rsid w:val="00AF2079"/>
    <w:rsid w:val="00B11E72"/>
    <w:rsid w:val="00B17BFF"/>
    <w:rsid w:val="00B36934"/>
    <w:rsid w:val="00B80DDC"/>
    <w:rsid w:val="00B86838"/>
    <w:rsid w:val="00B906B9"/>
    <w:rsid w:val="00BD6AC9"/>
    <w:rsid w:val="00C027C9"/>
    <w:rsid w:val="00C20147"/>
    <w:rsid w:val="00C2476D"/>
    <w:rsid w:val="00C257C2"/>
    <w:rsid w:val="00C41E6C"/>
    <w:rsid w:val="00C61DF0"/>
    <w:rsid w:val="00C9258F"/>
    <w:rsid w:val="00CD12FE"/>
    <w:rsid w:val="00D11891"/>
    <w:rsid w:val="00D226F8"/>
    <w:rsid w:val="00D3604A"/>
    <w:rsid w:val="00D54ABB"/>
    <w:rsid w:val="00D9457F"/>
    <w:rsid w:val="00D97B31"/>
    <w:rsid w:val="00DA500A"/>
    <w:rsid w:val="00DC28B4"/>
    <w:rsid w:val="00DD555F"/>
    <w:rsid w:val="00DE079F"/>
    <w:rsid w:val="00DF1507"/>
    <w:rsid w:val="00E13468"/>
    <w:rsid w:val="00E335E6"/>
    <w:rsid w:val="00EF63AC"/>
    <w:rsid w:val="00F4719D"/>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8F"/>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de"/>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spacing w:line="276" w:lineRule="auto"/>
      <w:ind w:left="720"/>
      <w:contextualSpacing/>
    </w:pPr>
    <w:rPr>
      <w:rFonts w:ascii="Arial" w:eastAsia="Arial" w:hAnsi="Arial" w:cs="Arial"/>
      <w:sz w:val="22"/>
      <w:szCs w:val="22"/>
      <w:lang w:val="de"/>
    </w:r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rFonts w:ascii="Arial" w:eastAsia="Arial" w:hAnsi="Arial" w:cs="Arial"/>
      <w:sz w:val="20"/>
      <w:szCs w:val="20"/>
      <w:lang w:val="de"/>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rFonts w:ascii="Arial" w:eastAsia="Arial" w:hAnsi="Arial" w:cs="Arial"/>
      <w:sz w:val="20"/>
      <w:szCs w:val="20"/>
      <w:lang w:val="de"/>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rPr>
  </w:style>
  <w:style w:type="table" w:styleId="TableGrid">
    <w:name w:val="Table Grid"/>
    <w:basedOn w:val="TableNormal"/>
    <w:uiPriority w:val="39"/>
    <w:rsid w:val="00055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1227">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23100807">
      <w:bodyDiv w:val="1"/>
      <w:marLeft w:val="0"/>
      <w:marRight w:val="0"/>
      <w:marTop w:val="0"/>
      <w:marBottom w:val="0"/>
      <w:divBdr>
        <w:top w:val="none" w:sz="0" w:space="0" w:color="auto"/>
        <w:left w:val="none" w:sz="0" w:space="0" w:color="auto"/>
        <w:bottom w:val="none" w:sz="0" w:space="0" w:color="auto"/>
        <w:right w:val="none" w:sz="0" w:space="0" w:color="auto"/>
      </w:divBdr>
    </w:div>
    <w:div w:id="338853186">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74425391">
      <w:bodyDiv w:val="1"/>
      <w:marLeft w:val="0"/>
      <w:marRight w:val="0"/>
      <w:marTop w:val="0"/>
      <w:marBottom w:val="0"/>
      <w:divBdr>
        <w:top w:val="none" w:sz="0" w:space="0" w:color="auto"/>
        <w:left w:val="none" w:sz="0" w:space="0" w:color="auto"/>
        <w:bottom w:val="none" w:sz="0" w:space="0" w:color="auto"/>
        <w:right w:val="none" w:sz="0" w:space="0" w:color="auto"/>
      </w:divBdr>
    </w:div>
    <w:div w:id="457769364">
      <w:bodyDiv w:val="1"/>
      <w:marLeft w:val="0"/>
      <w:marRight w:val="0"/>
      <w:marTop w:val="0"/>
      <w:marBottom w:val="0"/>
      <w:divBdr>
        <w:top w:val="none" w:sz="0" w:space="0" w:color="auto"/>
        <w:left w:val="none" w:sz="0" w:space="0" w:color="auto"/>
        <w:bottom w:val="none" w:sz="0" w:space="0" w:color="auto"/>
        <w:right w:val="none" w:sz="0" w:space="0" w:color="auto"/>
      </w:divBdr>
    </w:div>
    <w:div w:id="488251715">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55046303">
      <w:bodyDiv w:val="1"/>
      <w:marLeft w:val="0"/>
      <w:marRight w:val="0"/>
      <w:marTop w:val="0"/>
      <w:marBottom w:val="0"/>
      <w:divBdr>
        <w:top w:val="none" w:sz="0" w:space="0" w:color="auto"/>
        <w:left w:val="none" w:sz="0" w:space="0" w:color="auto"/>
        <w:bottom w:val="none" w:sz="0" w:space="0" w:color="auto"/>
        <w:right w:val="none" w:sz="0" w:space="0" w:color="auto"/>
      </w:divBdr>
    </w:div>
    <w:div w:id="658267107">
      <w:bodyDiv w:val="1"/>
      <w:marLeft w:val="0"/>
      <w:marRight w:val="0"/>
      <w:marTop w:val="0"/>
      <w:marBottom w:val="0"/>
      <w:divBdr>
        <w:top w:val="none" w:sz="0" w:space="0" w:color="auto"/>
        <w:left w:val="none" w:sz="0" w:space="0" w:color="auto"/>
        <w:bottom w:val="none" w:sz="0" w:space="0" w:color="auto"/>
        <w:right w:val="none" w:sz="0" w:space="0" w:color="auto"/>
      </w:divBdr>
    </w:div>
    <w:div w:id="68139486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6918616">
      <w:bodyDiv w:val="1"/>
      <w:marLeft w:val="0"/>
      <w:marRight w:val="0"/>
      <w:marTop w:val="0"/>
      <w:marBottom w:val="0"/>
      <w:divBdr>
        <w:top w:val="none" w:sz="0" w:space="0" w:color="auto"/>
        <w:left w:val="none" w:sz="0" w:space="0" w:color="auto"/>
        <w:bottom w:val="none" w:sz="0" w:space="0" w:color="auto"/>
        <w:right w:val="none" w:sz="0" w:space="0" w:color="auto"/>
      </w:divBdr>
    </w:div>
    <w:div w:id="852307414">
      <w:bodyDiv w:val="1"/>
      <w:marLeft w:val="0"/>
      <w:marRight w:val="0"/>
      <w:marTop w:val="0"/>
      <w:marBottom w:val="0"/>
      <w:divBdr>
        <w:top w:val="none" w:sz="0" w:space="0" w:color="auto"/>
        <w:left w:val="none" w:sz="0" w:space="0" w:color="auto"/>
        <w:bottom w:val="none" w:sz="0" w:space="0" w:color="auto"/>
        <w:right w:val="none" w:sz="0" w:space="0" w:color="auto"/>
      </w:divBdr>
    </w:div>
    <w:div w:id="854882323">
      <w:bodyDiv w:val="1"/>
      <w:marLeft w:val="0"/>
      <w:marRight w:val="0"/>
      <w:marTop w:val="0"/>
      <w:marBottom w:val="0"/>
      <w:divBdr>
        <w:top w:val="none" w:sz="0" w:space="0" w:color="auto"/>
        <w:left w:val="none" w:sz="0" w:space="0" w:color="auto"/>
        <w:bottom w:val="none" w:sz="0" w:space="0" w:color="auto"/>
        <w:right w:val="none" w:sz="0" w:space="0" w:color="auto"/>
      </w:divBdr>
    </w:div>
    <w:div w:id="85958569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79844642">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14910574">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03927584">
      <w:bodyDiv w:val="1"/>
      <w:marLeft w:val="0"/>
      <w:marRight w:val="0"/>
      <w:marTop w:val="0"/>
      <w:marBottom w:val="0"/>
      <w:divBdr>
        <w:top w:val="none" w:sz="0" w:space="0" w:color="auto"/>
        <w:left w:val="none" w:sz="0" w:space="0" w:color="auto"/>
        <w:bottom w:val="none" w:sz="0" w:space="0" w:color="auto"/>
        <w:right w:val="none" w:sz="0" w:space="0" w:color="auto"/>
      </w:divBdr>
    </w:div>
    <w:div w:id="1320382699">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1631768">
      <w:bodyDiv w:val="1"/>
      <w:marLeft w:val="0"/>
      <w:marRight w:val="0"/>
      <w:marTop w:val="0"/>
      <w:marBottom w:val="0"/>
      <w:divBdr>
        <w:top w:val="none" w:sz="0" w:space="0" w:color="auto"/>
        <w:left w:val="none" w:sz="0" w:space="0" w:color="auto"/>
        <w:bottom w:val="none" w:sz="0" w:space="0" w:color="auto"/>
        <w:right w:val="none" w:sz="0" w:space="0" w:color="auto"/>
      </w:divBdr>
    </w:div>
    <w:div w:id="1600529617">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47708387">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8678347">
      <w:bodyDiv w:val="1"/>
      <w:marLeft w:val="0"/>
      <w:marRight w:val="0"/>
      <w:marTop w:val="0"/>
      <w:marBottom w:val="0"/>
      <w:divBdr>
        <w:top w:val="none" w:sz="0" w:space="0" w:color="auto"/>
        <w:left w:val="none" w:sz="0" w:space="0" w:color="auto"/>
        <w:bottom w:val="none" w:sz="0" w:space="0" w:color="auto"/>
        <w:right w:val="none" w:sz="0" w:space="0" w:color="auto"/>
      </w:divBdr>
    </w:div>
    <w:div w:id="1711221635">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9911218">
      <w:bodyDiv w:val="1"/>
      <w:marLeft w:val="0"/>
      <w:marRight w:val="0"/>
      <w:marTop w:val="0"/>
      <w:marBottom w:val="0"/>
      <w:divBdr>
        <w:top w:val="none" w:sz="0" w:space="0" w:color="auto"/>
        <w:left w:val="none" w:sz="0" w:space="0" w:color="auto"/>
        <w:bottom w:val="none" w:sz="0" w:space="0" w:color="auto"/>
        <w:right w:val="none" w:sz="0" w:space="0" w:color="auto"/>
      </w:divBdr>
    </w:div>
    <w:div w:id="1831826471">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79734819">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AdaBoostClassifier.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scikit-learn.org/stable/modules/generated/sklearn.ensemble.RandomForest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neural_network.MLPClassifie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ikit-learn.org/stable/modules/generated/sklearn.preprocessing.StandardScaler.html" TargetMode="External"/><Relationship Id="rId20" Type="http://schemas.openxmlformats.org/officeDocument/2006/relationships/hyperlink" Target="https://scikit-learn.org/stable/modules/generated/sklearn.ensemble.GradientBoosting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tat.berkeley.edu/~breiman/RandomForests/cc_home.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cikit-learn.org/stable/modules/generated/sklearn.neighbors.KNeighborsClassifier.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model_selection.GridSearchCV.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svm.SVC.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12</cp:revision>
  <dcterms:created xsi:type="dcterms:W3CDTF">2020-12-27T14:04:00Z</dcterms:created>
  <dcterms:modified xsi:type="dcterms:W3CDTF">2020-12-27T16:55:00Z</dcterms:modified>
</cp:coreProperties>
</file>